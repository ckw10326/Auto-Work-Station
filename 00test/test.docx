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5C25" w14:textId="14BF6723" w:rsidR="00000000" w:rsidDel="009F2152" w:rsidRDefault="00C4204B" w:rsidP="000A1ADE">
      <w:pPr>
        <w:spacing w:line="600" w:lineRule="exact"/>
        <w:jc w:val="center"/>
        <w:rPr>
          <w:del w:id="0" w:author="烜華 張" w:date="2023-09-11T09:57:00Z"/>
          <w:rFonts w:ascii="標楷體" w:eastAsia="標楷體" w:hAnsi="標楷體"/>
          <w:b/>
          <w:sz w:val="48"/>
          <w:szCs w:val="48"/>
        </w:rPr>
      </w:pPr>
      <w:del w:id="1" w:author="烜華 張" w:date="2023-09-11T09:57:00Z">
        <w:r w:rsidDel="009F2152">
          <w:rPr>
            <w:rFonts w:ascii="標楷體" w:eastAsia="標楷體" w:hAnsi="標楷體" w:hint="eastAsia"/>
            <w:b/>
            <w:sz w:val="48"/>
            <w:szCs w:val="48"/>
          </w:rPr>
          <w:delText>借</w:delText>
        </w:r>
        <w:r w:rsidR="00B156DD" w:rsidDel="009F2152">
          <w:rPr>
            <w:rFonts w:ascii="標楷體" w:eastAsia="標楷體" w:hAnsi="標楷體" w:hint="eastAsia"/>
            <w:b/>
            <w:sz w:val="48"/>
            <w:szCs w:val="48"/>
          </w:rPr>
          <w:delText>款</w:delText>
        </w:r>
        <w:r w:rsidDel="009F2152">
          <w:rPr>
            <w:rFonts w:ascii="標楷體" w:eastAsia="標楷體" w:hAnsi="標楷體" w:hint="eastAsia"/>
            <w:b/>
            <w:sz w:val="48"/>
            <w:szCs w:val="48"/>
          </w:rPr>
          <w:delText>契約</w:delText>
        </w:r>
        <w:r w:rsidR="004E2B6F" w:rsidRPr="00B16DC8" w:rsidDel="009F2152">
          <w:rPr>
            <w:rFonts w:ascii="標楷體" w:eastAsia="標楷體" w:hAnsi="標楷體" w:hint="eastAsia"/>
            <w:b/>
            <w:sz w:val="48"/>
            <w:szCs w:val="48"/>
          </w:rPr>
          <w:delText>書</w:delText>
        </w:r>
      </w:del>
    </w:p>
    <w:p w14:paraId="4463E1C4" w14:textId="0BA18071" w:rsidR="00C4204B" w:rsidRPr="00B75C9D" w:rsidDel="009F2152" w:rsidRDefault="00584D02" w:rsidP="009F2152">
      <w:pPr>
        <w:tabs>
          <w:tab w:val="left" w:pos="5103"/>
        </w:tabs>
        <w:spacing w:line="600" w:lineRule="exact"/>
        <w:rPr>
          <w:del w:id="2" w:author="烜華 張" w:date="2023-09-11T09:57:00Z"/>
          <w:rFonts w:ascii="標楷體" w:eastAsia="標楷體" w:hAnsi="標楷體"/>
          <w:sz w:val="28"/>
          <w:szCs w:val="28"/>
          <w:rPrChange w:id="3" w:author="烜華 張" w:date="2021-07-08T17:01:00Z">
            <w:rPr>
              <w:del w:id="4" w:author="烜華 張" w:date="2023-09-11T09:57:00Z"/>
              <w:rFonts w:ascii="標楷體" w:eastAsia="標楷體" w:hAnsi="標楷體"/>
              <w:sz w:val="32"/>
              <w:szCs w:val="32"/>
            </w:rPr>
          </w:rPrChange>
        </w:rPr>
        <w:pPrChange w:id="5" w:author="烜華 張" w:date="2023-09-11T09:57:00Z">
          <w:pPr>
            <w:tabs>
              <w:tab w:val="left" w:pos="5103"/>
            </w:tabs>
            <w:spacing w:line="600" w:lineRule="exact"/>
          </w:pPr>
        </w:pPrChange>
      </w:pPr>
      <w:del w:id="6" w:author="烜華 張" w:date="2023-09-11T09:57:00Z">
        <w:r w:rsidRPr="00B75C9D" w:rsidDel="009F2152">
          <w:rPr>
            <w:rFonts w:ascii="標楷體" w:eastAsia="標楷體" w:hAnsi="標楷體" w:hint="eastAsia"/>
            <w:sz w:val="28"/>
            <w:szCs w:val="28"/>
            <w:rPrChange w:id="7" w:author="烜華 張" w:date="2021-07-08T17:01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立</w:delText>
        </w:r>
        <w:r w:rsidR="00C4204B" w:rsidRPr="00B75C9D" w:rsidDel="009F2152">
          <w:rPr>
            <w:rFonts w:ascii="標楷體" w:eastAsia="標楷體" w:hAnsi="標楷體" w:hint="eastAsia"/>
            <w:sz w:val="28"/>
            <w:szCs w:val="28"/>
            <w:rPrChange w:id="8" w:author="烜華 張" w:date="2021-07-08T17:01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書人：甲方</w:delText>
        </w:r>
        <w:r w:rsidR="00C4204B" w:rsidRPr="00B75C9D" w:rsidDel="009F2152">
          <w:rPr>
            <w:rFonts w:ascii="標楷體" w:eastAsia="標楷體" w:hAnsi="標楷體" w:hint="eastAsia"/>
            <w:sz w:val="28"/>
            <w:szCs w:val="28"/>
            <w:u w:val="single"/>
            <w:rPrChange w:id="9" w:author="烜華 張" w:date="2021-07-08T17:01:00Z">
              <w:rPr>
                <w:rFonts w:ascii="標楷體" w:eastAsia="標楷體" w:hAnsi="標楷體" w:hint="eastAsia"/>
                <w:sz w:val="32"/>
                <w:szCs w:val="32"/>
                <w:u w:val="single"/>
              </w:rPr>
            </w:rPrChange>
          </w:rPr>
          <w:delText xml:space="preserve">　</w:delText>
        </w:r>
        <w:r w:rsidRPr="00B75C9D" w:rsidDel="009F2152">
          <w:rPr>
            <w:rFonts w:ascii="標楷體" w:eastAsia="標楷體" w:hAnsi="標楷體"/>
            <w:sz w:val="28"/>
            <w:szCs w:val="28"/>
            <w:u w:val="single"/>
            <w:rPrChange w:id="10" w:author="烜華 張" w:date="2021-07-08T17:01:00Z">
              <w:rPr>
                <w:rFonts w:ascii="標楷體" w:eastAsia="標楷體" w:hAnsi="標楷體"/>
                <w:sz w:val="32"/>
                <w:szCs w:val="32"/>
                <w:u w:val="single"/>
              </w:rPr>
            </w:rPrChange>
          </w:rPr>
          <w:delText xml:space="preserve"> </w:delText>
        </w:r>
        <w:r w:rsidR="00C4204B" w:rsidRPr="00B75C9D" w:rsidDel="009F2152">
          <w:rPr>
            <w:rFonts w:ascii="標楷體" w:eastAsia="標楷體" w:hAnsi="標楷體" w:hint="eastAsia"/>
            <w:sz w:val="28"/>
            <w:szCs w:val="28"/>
            <w:u w:val="single"/>
            <w:rPrChange w:id="11" w:author="烜華 張" w:date="2021-07-08T17:01:00Z">
              <w:rPr>
                <w:rFonts w:ascii="標楷體" w:eastAsia="標楷體" w:hAnsi="標楷體" w:hint="eastAsia"/>
                <w:sz w:val="32"/>
                <w:szCs w:val="32"/>
                <w:u w:val="single"/>
              </w:rPr>
            </w:rPrChange>
          </w:rPr>
          <w:delText xml:space="preserve">　</w:delText>
        </w:r>
        <w:r w:rsidRPr="00B75C9D" w:rsidDel="009F2152">
          <w:rPr>
            <w:rFonts w:ascii="標楷體" w:eastAsia="標楷體" w:hAnsi="標楷體"/>
            <w:sz w:val="28"/>
            <w:szCs w:val="28"/>
            <w:u w:val="single"/>
            <w:rPrChange w:id="12" w:author="烜華 張" w:date="2021-07-08T17:01:00Z">
              <w:rPr>
                <w:rFonts w:ascii="標楷體" w:eastAsia="標楷體" w:hAnsi="標楷體"/>
                <w:sz w:val="32"/>
                <w:szCs w:val="32"/>
                <w:u w:val="single"/>
              </w:rPr>
            </w:rPrChange>
          </w:rPr>
          <w:delText xml:space="preserve">       </w:delText>
        </w:r>
        <w:r w:rsidR="00C4204B" w:rsidRPr="00B75C9D" w:rsidDel="009F2152">
          <w:rPr>
            <w:rFonts w:ascii="標楷體" w:eastAsia="標楷體" w:hAnsi="標楷體" w:hint="eastAsia"/>
            <w:sz w:val="28"/>
            <w:szCs w:val="28"/>
            <w:u w:val="single"/>
            <w:rPrChange w:id="13" w:author="烜華 張" w:date="2021-07-08T17:01:00Z">
              <w:rPr>
                <w:rFonts w:ascii="標楷體" w:eastAsia="標楷體" w:hAnsi="標楷體" w:hint="eastAsia"/>
                <w:sz w:val="32"/>
                <w:szCs w:val="32"/>
                <w:u w:val="single"/>
              </w:rPr>
            </w:rPrChange>
          </w:rPr>
          <w:delText xml:space="preserve">　　　</w:delText>
        </w:r>
        <w:r w:rsidRPr="00B75C9D" w:rsidDel="009F2152">
          <w:rPr>
            <w:rFonts w:ascii="標楷體" w:eastAsia="標楷體" w:hAnsi="標楷體"/>
            <w:sz w:val="28"/>
            <w:szCs w:val="28"/>
            <w:u w:val="single"/>
            <w:rPrChange w:id="14" w:author="烜華 張" w:date="2021-07-08T17:01:00Z">
              <w:rPr>
                <w:rFonts w:ascii="標楷體" w:eastAsia="標楷體" w:hAnsi="標楷體"/>
                <w:sz w:val="32"/>
                <w:szCs w:val="32"/>
                <w:u w:val="single"/>
              </w:rPr>
            </w:rPrChange>
          </w:rPr>
          <w:delText xml:space="preserve">  </w:delText>
        </w:r>
        <w:r w:rsidR="00C4204B" w:rsidRPr="00B75C9D" w:rsidDel="009F2152">
          <w:rPr>
            <w:rFonts w:ascii="標楷體" w:eastAsia="標楷體" w:hAnsi="標楷體" w:hint="eastAsia"/>
            <w:sz w:val="28"/>
            <w:szCs w:val="28"/>
            <w:rPrChange w:id="15" w:author="烜華 張" w:date="2021-07-08T17:01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（</w:delText>
        </w:r>
        <w:r w:rsidR="00C4204B" w:rsidRPr="00B75C9D" w:rsidDel="009F2152">
          <w:rPr>
            <w:rFonts w:ascii="標楷體" w:eastAsia="標楷體" w:hAnsi="標楷體" w:hint="eastAsia"/>
            <w:sz w:val="28"/>
            <w:szCs w:val="28"/>
            <w:u w:val="single"/>
            <w:rPrChange w:id="16" w:author="烜華 張" w:date="2021-07-08T17:01:00Z">
              <w:rPr>
                <w:rFonts w:ascii="標楷體" w:eastAsia="標楷體" w:hAnsi="標楷體" w:hint="eastAsia"/>
                <w:sz w:val="32"/>
                <w:szCs w:val="32"/>
                <w:u w:val="single"/>
              </w:rPr>
            </w:rPrChange>
          </w:rPr>
          <w:delText>貸與人</w:delText>
        </w:r>
        <w:r w:rsidR="00C4204B" w:rsidRPr="00B75C9D" w:rsidDel="009F2152">
          <w:rPr>
            <w:rFonts w:ascii="標楷體" w:eastAsia="標楷體" w:hAnsi="標楷體" w:hint="eastAsia"/>
            <w:sz w:val="28"/>
            <w:szCs w:val="28"/>
            <w:rPrChange w:id="17" w:author="烜華 張" w:date="2021-07-08T17:01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）</w:delText>
        </w:r>
      </w:del>
    </w:p>
    <w:p w14:paraId="46D8EC60" w14:textId="64828DF3" w:rsidR="00C4204B" w:rsidRPr="00B75C9D" w:rsidDel="009F2152" w:rsidRDefault="00093F44" w:rsidP="009F2152">
      <w:pPr>
        <w:tabs>
          <w:tab w:val="left" w:pos="5103"/>
        </w:tabs>
        <w:spacing w:line="600" w:lineRule="exact"/>
        <w:rPr>
          <w:del w:id="18" w:author="烜華 張" w:date="2023-09-11T09:57:00Z"/>
          <w:rFonts w:ascii="標楷體" w:eastAsia="標楷體" w:hAnsi="標楷體"/>
          <w:sz w:val="28"/>
          <w:szCs w:val="28"/>
          <w:u w:val="single"/>
          <w:rPrChange w:id="19" w:author="烜華 張" w:date="2021-07-08T17:01:00Z">
            <w:rPr>
              <w:del w:id="20" w:author="烜華 張" w:date="2023-09-11T09:57:00Z"/>
              <w:rFonts w:ascii="標楷體" w:eastAsia="標楷體" w:hAnsi="標楷體"/>
              <w:sz w:val="32"/>
              <w:szCs w:val="32"/>
              <w:u w:val="single"/>
            </w:rPr>
          </w:rPrChange>
        </w:rPr>
        <w:pPrChange w:id="21" w:author="烜華 張" w:date="2023-09-11T09:57:00Z">
          <w:pPr>
            <w:tabs>
              <w:tab w:val="left" w:pos="5103"/>
            </w:tabs>
            <w:spacing w:line="600" w:lineRule="exact"/>
            <w:ind w:leftChars="550" w:left="1320"/>
          </w:pPr>
        </w:pPrChange>
      </w:pPr>
      <w:del w:id="22" w:author="烜華 張" w:date="2023-09-11T09:57:00Z">
        <w:r w:rsidRPr="00B75C9D" w:rsidDel="009F2152">
          <w:rPr>
            <w:rFonts w:ascii="標楷體" w:eastAsia="標楷體" w:hAnsi="標楷體" w:hint="eastAsia"/>
            <w:sz w:val="28"/>
            <w:szCs w:val="28"/>
            <w:rPrChange w:id="23" w:author="烜華 張" w:date="2021-07-08T17:01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乙方</w:delText>
        </w:r>
        <w:r w:rsidR="00584D02" w:rsidRPr="00B75C9D" w:rsidDel="009F2152">
          <w:rPr>
            <w:rFonts w:ascii="標楷體" w:eastAsia="標楷體" w:hAnsi="標楷體" w:hint="eastAsia"/>
            <w:sz w:val="28"/>
            <w:szCs w:val="28"/>
            <w:u w:val="single"/>
            <w:rPrChange w:id="24" w:author="烜華 張" w:date="2021-07-08T17:01:00Z">
              <w:rPr>
                <w:rFonts w:ascii="標楷體" w:eastAsia="標楷體" w:hAnsi="標楷體" w:hint="eastAsia"/>
                <w:sz w:val="32"/>
                <w:szCs w:val="32"/>
                <w:u w:val="single"/>
              </w:rPr>
            </w:rPrChange>
          </w:rPr>
          <w:delText xml:space="preserve">　</w:delText>
        </w:r>
        <w:r w:rsidR="00584D02" w:rsidRPr="00B75C9D" w:rsidDel="009F2152">
          <w:rPr>
            <w:rFonts w:ascii="標楷體" w:eastAsia="標楷體" w:hAnsi="標楷體"/>
            <w:sz w:val="28"/>
            <w:szCs w:val="28"/>
            <w:u w:val="single"/>
            <w:rPrChange w:id="25" w:author="烜華 張" w:date="2021-07-08T17:01:00Z">
              <w:rPr>
                <w:rFonts w:ascii="標楷體" w:eastAsia="標楷體" w:hAnsi="標楷體"/>
                <w:sz w:val="32"/>
                <w:szCs w:val="32"/>
                <w:u w:val="single"/>
              </w:rPr>
            </w:rPrChange>
          </w:rPr>
          <w:delText xml:space="preserve"> 　       　　　  </w:delText>
        </w:r>
        <w:r w:rsidR="00C4204B" w:rsidRPr="00B75C9D" w:rsidDel="009F2152">
          <w:rPr>
            <w:rFonts w:ascii="標楷體" w:eastAsia="標楷體" w:hAnsi="標楷體" w:hint="eastAsia"/>
            <w:sz w:val="28"/>
            <w:szCs w:val="28"/>
            <w:rPrChange w:id="26" w:author="烜華 張" w:date="2021-07-08T17:01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（借用人）</w:delText>
        </w:r>
      </w:del>
    </w:p>
    <w:p w14:paraId="5B8D7E9D" w14:textId="4FEFE84C" w:rsidR="00C4204B" w:rsidRPr="00B75C9D" w:rsidDel="009F2152" w:rsidRDefault="00B156DD" w:rsidP="009F2152">
      <w:pPr>
        <w:tabs>
          <w:tab w:val="left" w:pos="5103"/>
        </w:tabs>
        <w:spacing w:line="600" w:lineRule="exact"/>
        <w:rPr>
          <w:del w:id="27" w:author="烜華 張" w:date="2023-09-11T09:57:00Z"/>
          <w:rFonts w:ascii="標楷體" w:eastAsia="標楷體" w:hAnsi="標楷體"/>
          <w:b/>
          <w:sz w:val="28"/>
          <w:szCs w:val="28"/>
          <w:rPrChange w:id="28" w:author="烜華 張" w:date="2021-07-08T17:01:00Z">
            <w:rPr>
              <w:del w:id="29" w:author="烜華 張" w:date="2023-09-11T09:57:00Z"/>
              <w:rFonts w:ascii="標楷體" w:eastAsia="標楷體" w:hAnsi="標楷體"/>
              <w:b/>
              <w:sz w:val="32"/>
              <w:szCs w:val="32"/>
            </w:rPr>
          </w:rPrChange>
        </w:rPr>
        <w:pPrChange w:id="30" w:author="烜華 張" w:date="2023-09-11T09:57:00Z">
          <w:pPr>
            <w:spacing w:line="600" w:lineRule="exact"/>
          </w:pPr>
        </w:pPrChange>
      </w:pPr>
      <w:del w:id="31" w:author="烜華 張" w:date="2023-09-11T09:57:00Z">
        <w:r w:rsidRPr="00B75C9D" w:rsidDel="009F2152">
          <w:rPr>
            <w:rFonts w:ascii="標楷體" w:eastAsia="標楷體" w:hAnsi="標楷體" w:hint="eastAsia"/>
            <w:b/>
            <w:sz w:val="28"/>
            <w:szCs w:val="28"/>
            <w:rPrChange w:id="32" w:author="烜華 張" w:date="2021-07-08T17:01:00Z">
              <w:rPr>
                <w:rFonts w:ascii="標楷體" w:eastAsia="標楷體" w:hAnsi="標楷體" w:hint="eastAsia"/>
                <w:b/>
                <w:sz w:val="32"/>
                <w:szCs w:val="32"/>
              </w:rPr>
            </w:rPrChange>
          </w:rPr>
          <w:delText>茲為借款事宜，經上開當事人同意訂定本約，並共同遵守下列事項：</w:delText>
        </w:r>
      </w:del>
    </w:p>
    <w:p w14:paraId="5E3F37A8" w14:textId="03DE5CCB" w:rsidR="00137336" w:rsidRPr="00B75C9D" w:rsidDel="009F2152" w:rsidRDefault="00B156DD" w:rsidP="009F2152">
      <w:pPr>
        <w:tabs>
          <w:tab w:val="left" w:pos="5103"/>
        </w:tabs>
        <w:spacing w:line="600" w:lineRule="exact"/>
        <w:rPr>
          <w:del w:id="33" w:author="烜華 張" w:date="2023-09-11T09:57:00Z"/>
          <w:rFonts w:ascii="標楷體" w:eastAsia="標楷體" w:hAnsi="標楷體" w:cs="新細明體"/>
          <w:color w:val="000000"/>
          <w:kern w:val="0"/>
          <w:sz w:val="28"/>
          <w:szCs w:val="28"/>
          <w:rPrChange w:id="34" w:author="烜華 張" w:date="2021-07-08T17:01:00Z">
            <w:rPr>
              <w:del w:id="35" w:author="烜華 張" w:date="2023-09-11T09:57:00Z"/>
              <w:rFonts w:ascii="標楷體" w:eastAsia="標楷體" w:hAnsi="標楷體" w:cs="新細明體"/>
              <w:color w:val="000000"/>
              <w:kern w:val="0"/>
              <w:sz w:val="32"/>
              <w:szCs w:val="32"/>
            </w:rPr>
          </w:rPrChange>
        </w:rPr>
        <w:pPrChange w:id="36" w:author="烜華 張" w:date="2023-09-11T09:57:00Z">
          <w:pPr>
            <w:pStyle w:val="a3"/>
            <w:numPr>
              <w:numId w:val="3"/>
            </w:numPr>
            <w:spacing w:line="600" w:lineRule="exact"/>
            <w:ind w:leftChars="0" w:left="709" w:hanging="709"/>
          </w:pPr>
        </w:pPrChange>
      </w:pPr>
      <w:del w:id="37" w:author="烜華 張" w:date="2023-09-11T09:57:00Z">
        <w:r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38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甲方於民國（下同）</w:delText>
        </w:r>
        <w:r w:rsidR="00830726" w:rsidRPr="00B75C9D" w:rsidDel="009F2152">
          <w:rPr>
            <w:rFonts w:ascii="標楷體" w:eastAsia="標楷體" w:hAnsi="標楷體" w:cs="新細明體"/>
            <w:color w:val="000000"/>
            <w:kern w:val="0"/>
            <w:sz w:val="28"/>
            <w:szCs w:val="28"/>
            <w:rPrChange w:id="39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  <w:u w:val="single"/>
              </w:rPr>
            </w:rPrChange>
          </w:rPr>
          <w:delText>110</w:delText>
        </w:r>
        <w:r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40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年</w:delText>
        </w:r>
        <w:r w:rsidR="00830726" w:rsidRPr="00B75C9D" w:rsidDel="009F2152">
          <w:rPr>
            <w:rFonts w:ascii="標楷體" w:eastAsia="標楷體" w:hAnsi="標楷體" w:cs="新細明體"/>
            <w:color w:val="000000"/>
            <w:kern w:val="0"/>
            <w:sz w:val="28"/>
            <w:szCs w:val="28"/>
            <w:rPrChange w:id="41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rPrChange>
          </w:rPr>
          <w:delText>7</w:delText>
        </w:r>
        <w:r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42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月</w:delText>
        </w:r>
        <w:r w:rsidR="00830726" w:rsidRPr="00B75C9D" w:rsidDel="009F2152">
          <w:rPr>
            <w:rFonts w:ascii="標楷體" w:eastAsia="標楷體" w:hAnsi="標楷體" w:cs="新細明體"/>
            <w:color w:val="000000"/>
            <w:kern w:val="0"/>
            <w:sz w:val="28"/>
            <w:szCs w:val="28"/>
            <w:rPrChange w:id="43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rPrChange>
          </w:rPr>
          <w:delText>6</w:delText>
        </w:r>
        <w:r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44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日貸與新臺幣（</w:delText>
        </w:r>
      </w:del>
      <w:del w:id="45" w:author="烜華 張" w:date="2021-07-08T16:45:00Z">
        <w:r w:rsidRPr="00B75C9D" w:rsidDel="004F6780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46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下同</w:delText>
        </w:r>
      </w:del>
      <w:del w:id="47" w:author="烜華 張" w:date="2023-09-11T09:57:00Z">
        <w:r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48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）</w:delText>
        </w:r>
      </w:del>
      <w:del w:id="49" w:author="烜華 張" w:date="2021-07-06T14:17:00Z">
        <w:r w:rsidR="00830726" w:rsidRPr="00B75C9D" w:rsidDel="00DD2F54">
          <w:rPr>
            <w:rFonts w:ascii="標楷體" w:eastAsia="標楷體" w:hAnsi="標楷體" w:cs="新細明體"/>
            <w:color w:val="000000"/>
            <w:kern w:val="0"/>
            <w:sz w:val="28"/>
            <w:szCs w:val="28"/>
            <w:rPrChange w:id="50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rPrChange>
          </w:rPr>
          <w:delText>15</w:delText>
        </w:r>
      </w:del>
      <w:del w:id="51" w:author="烜華 張" w:date="2023-09-11T09:57:00Z">
        <w:r w:rsidR="00830726" w:rsidRPr="00B75C9D" w:rsidDel="009F2152">
          <w:rPr>
            <w:rFonts w:ascii="標楷體" w:eastAsia="標楷體" w:hAnsi="標楷體" w:cs="新細明體"/>
            <w:color w:val="000000"/>
            <w:kern w:val="0"/>
            <w:sz w:val="28"/>
            <w:szCs w:val="28"/>
            <w:rPrChange w:id="52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rPrChange>
          </w:rPr>
          <w:delText>0000</w:delText>
        </w:r>
        <w:r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53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元予</w:delText>
        </w:r>
        <w:r w:rsidR="001D2EAE"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54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乙</w:delText>
        </w:r>
        <w:r w:rsidR="00E178E8"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55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方</w:delText>
        </w:r>
      </w:del>
      <w:del w:id="56" w:author="烜華 張" w:date="2021-07-08T16:45:00Z">
        <w:r w:rsidRPr="00B75C9D" w:rsidDel="004F6780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57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，</w:delText>
        </w:r>
      </w:del>
      <w:del w:id="58" w:author="烜華 張" w:date="2023-09-11T09:57:00Z">
        <w:r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59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並如數收訖無誤</w:delText>
        </w:r>
        <w:r w:rsidR="00154486"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60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。</w:delText>
        </w:r>
      </w:del>
    </w:p>
    <w:p w14:paraId="7C75A366" w14:textId="494C7E2C" w:rsidR="001753FC" w:rsidRPr="00B75C9D" w:rsidDel="009F2152" w:rsidRDefault="001753FC" w:rsidP="009F2152">
      <w:pPr>
        <w:tabs>
          <w:tab w:val="left" w:pos="5103"/>
        </w:tabs>
        <w:spacing w:line="600" w:lineRule="exact"/>
        <w:rPr>
          <w:del w:id="61" w:author="烜華 張" w:date="2023-09-11T09:57:00Z"/>
          <w:moveTo w:id="62" w:author="烜華 張" w:date="2021-07-06T13:12:00Z"/>
          <w:rFonts w:ascii="標楷體" w:eastAsia="標楷體" w:hAnsi="標楷體" w:cs="新細明體"/>
          <w:color w:val="000000"/>
          <w:kern w:val="0"/>
          <w:sz w:val="28"/>
          <w:szCs w:val="28"/>
          <w:rPrChange w:id="63" w:author="烜華 張" w:date="2021-07-08T17:01:00Z">
            <w:rPr>
              <w:del w:id="64" w:author="烜華 張" w:date="2023-09-11T09:57:00Z"/>
              <w:moveTo w:id="65" w:author="烜華 張" w:date="2021-07-06T13:12:00Z"/>
              <w:rFonts w:ascii="標楷體" w:eastAsia="標楷體" w:hAnsi="標楷體" w:cs="新細明體"/>
              <w:color w:val="000000"/>
              <w:kern w:val="0"/>
              <w:sz w:val="32"/>
              <w:szCs w:val="32"/>
            </w:rPr>
          </w:rPrChange>
        </w:rPr>
        <w:pPrChange w:id="66" w:author="烜華 張" w:date="2023-09-11T09:57:00Z">
          <w:pPr>
            <w:pStyle w:val="a3"/>
            <w:numPr>
              <w:numId w:val="3"/>
            </w:numPr>
            <w:spacing w:line="600" w:lineRule="exact"/>
            <w:ind w:leftChars="0" w:left="709" w:hanging="709"/>
          </w:pPr>
        </w:pPrChange>
      </w:pPr>
      <w:moveToRangeStart w:id="67" w:author="烜華 張" w:date="2021-07-06T13:12:00Z" w:name="move76469576"/>
      <w:moveTo w:id="68" w:author="烜華 張" w:date="2021-07-06T13:12:00Z">
        <w:del w:id="69" w:author="烜華 張" w:date="2023-09-11T09:57:00Z">
          <w:r w:rsidRPr="00B75C9D" w:rsidDel="009F2152">
            <w:rPr>
              <w:rFonts w:ascii="標楷體" w:eastAsia="標楷體" w:hAnsi="標楷體" w:cs="新細明體" w:hint="eastAsia"/>
              <w:color w:val="000000"/>
              <w:kern w:val="0"/>
              <w:sz w:val="28"/>
              <w:szCs w:val="28"/>
              <w:rPrChange w:id="70" w:author="烜華 張" w:date="2021-07-08T17:01:00Z">
                <w:rPr>
                  <w:rFonts w:ascii="標楷體" w:eastAsia="標楷體" w:hAnsi="標楷體" w:cs="新細明體" w:hint="eastAsia"/>
                  <w:color w:val="000000"/>
                  <w:kern w:val="0"/>
                  <w:sz w:val="32"/>
                  <w:szCs w:val="32"/>
                </w:rPr>
              </w:rPrChange>
            </w:rPr>
            <w:delText>上開借貸款項之利息，以月利率百分之</w:delText>
          </w:r>
          <w:r w:rsidRPr="00B75C9D" w:rsidDel="009F2152">
            <w:rPr>
              <w:rFonts w:ascii="標楷體" w:eastAsia="標楷體" w:hAnsi="標楷體" w:cs="新細明體"/>
              <w:color w:val="000000"/>
              <w:kern w:val="0"/>
              <w:sz w:val="28"/>
              <w:szCs w:val="28"/>
              <w:rPrChange w:id="71" w:author="烜華 張" w:date="2021-07-08T17:01:00Z">
                <w:rPr>
                  <w:rFonts w:ascii="標楷體" w:eastAsia="標楷體" w:hAnsi="標楷體" w:cs="新細明體"/>
                  <w:color w:val="000000"/>
                  <w:kern w:val="0"/>
                  <w:sz w:val="32"/>
                  <w:szCs w:val="32"/>
                </w:rPr>
              </w:rPrChange>
            </w:rPr>
            <w:delText>0.5%計算之</w:delText>
          </w:r>
          <w:r w:rsidRPr="00B75C9D" w:rsidDel="009F2152">
            <w:rPr>
              <w:rFonts w:ascii="標楷體" w:eastAsia="標楷體" w:hAnsi="標楷體" w:cs="新細明體" w:hint="eastAsia"/>
              <w:color w:val="000000"/>
              <w:kern w:val="0"/>
              <w:sz w:val="28"/>
              <w:szCs w:val="28"/>
              <w:rPrChange w:id="72" w:author="烜華 張" w:date="2021-07-08T17:01:00Z">
                <w:rPr>
                  <w:rFonts w:ascii="標楷體" w:eastAsia="標楷體" w:hAnsi="標楷體" w:cs="新細明體" w:hint="eastAsia"/>
                  <w:color w:val="000000"/>
                  <w:kern w:val="0"/>
                  <w:sz w:val="32"/>
                  <w:szCs w:val="32"/>
                </w:rPr>
              </w:rPrChange>
            </w:rPr>
            <w:delText>。</w:delText>
          </w:r>
        </w:del>
      </w:moveTo>
    </w:p>
    <w:moveToRangeEnd w:id="67"/>
    <w:p w14:paraId="3A471414" w14:textId="74867E7A" w:rsidR="00535C0B" w:rsidRPr="00B75C9D" w:rsidDel="00B75C9D" w:rsidRDefault="00D666DF" w:rsidP="000A1ADE">
      <w:pPr>
        <w:pStyle w:val="a3"/>
        <w:numPr>
          <w:ilvl w:val="0"/>
          <w:numId w:val="3"/>
        </w:numPr>
        <w:spacing w:line="600" w:lineRule="exact"/>
        <w:ind w:leftChars="0" w:left="709" w:hanging="709"/>
        <w:rPr>
          <w:del w:id="73" w:author="烜華 張" w:date="2021-07-06T13:23:00Z"/>
          <w:rFonts w:ascii="標楷體" w:eastAsia="標楷體" w:hAnsi="標楷體" w:cs="新細明體"/>
          <w:color w:val="000000"/>
          <w:kern w:val="0"/>
          <w:sz w:val="28"/>
          <w:szCs w:val="28"/>
          <w:rPrChange w:id="74" w:author="烜華 張" w:date="2021-07-08T17:01:00Z">
            <w:rPr>
              <w:del w:id="75" w:author="烜華 張" w:date="2021-07-06T13:23:00Z"/>
              <w:rFonts w:ascii="標楷體" w:eastAsia="標楷體" w:hAnsi="標楷體" w:cs="新細明體"/>
              <w:color w:val="000000"/>
              <w:kern w:val="0"/>
              <w:szCs w:val="24"/>
            </w:rPr>
          </w:rPrChange>
        </w:rPr>
      </w:pPr>
      <w:del w:id="76" w:author="烜華 張" w:date="2021-07-06T13:18:00Z">
        <w:r w:rsidRPr="00B75C9D" w:rsidDel="00771A2E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77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上開</w:delText>
        </w:r>
      </w:del>
      <w:del w:id="78" w:author="烜華 張" w:date="2023-09-11T09:57:00Z">
        <w:r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79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借貸</w:delText>
        </w:r>
        <w:r w:rsidR="00B156DD"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80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款</w:delText>
        </w:r>
        <w:r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81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項</w:delText>
        </w:r>
        <w:r w:rsidR="00B156DD"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82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之借貸期間自</w:delText>
        </w:r>
        <w:r w:rsidR="00830726" w:rsidRPr="00B75C9D" w:rsidDel="009F2152">
          <w:rPr>
            <w:rFonts w:ascii="標楷體" w:eastAsia="標楷體" w:hAnsi="標楷體" w:cs="新細明體"/>
            <w:color w:val="000000"/>
            <w:kern w:val="0"/>
            <w:sz w:val="28"/>
            <w:szCs w:val="28"/>
            <w:u w:val="single"/>
            <w:rPrChange w:id="83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  <w:u w:val="single"/>
              </w:rPr>
            </w:rPrChange>
          </w:rPr>
          <w:delText>110</w:delText>
        </w:r>
        <w:r w:rsidR="00B156DD"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84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年</w:delText>
        </w:r>
        <w:r w:rsidR="007F68C6" w:rsidRPr="00B75C9D" w:rsidDel="009F2152">
          <w:rPr>
            <w:rFonts w:ascii="標楷體" w:eastAsia="標楷體" w:hAnsi="標楷體" w:cs="新細明體"/>
            <w:color w:val="000000"/>
            <w:kern w:val="0"/>
            <w:sz w:val="28"/>
            <w:szCs w:val="28"/>
            <w:rPrChange w:id="85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rPrChange>
          </w:rPr>
          <w:delText>7</w:delText>
        </w:r>
        <w:r w:rsidR="00B156DD"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86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月</w:delText>
        </w:r>
        <w:r w:rsidR="00830726" w:rsidRPr="00B75C9D" w:rsidDel="009F2152">
          <w:rPr>
            <w:rFonts w:ascii="標楷體" w:eastAsia="標楷體" w:hAnsi="標楷體" w:cs="新細明體"/>
            <w:color w:val="000000"/>
            <w:kern w:val="0"/>
            <w:sz w:val="28"/>
            <w:szCs w:val="28"/>
            <w:rPrChange w:id="87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rPrChange>
          </w:rPr>
          <w:delText>6</w:delText>
        </w:r>
        <w:r w:rsidR="00B156DD"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88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日</w:delText>
        </w:r>
        <w:r w:rsidR="0010499A"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89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起</w:delText>
        </w:r>
        <w:r w:rsidR="00B156DD"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90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至</w:delText>
        </w:r>
        <w:r w:rsidR="00830726" w:rsidRPr="00B75C9D" w:rsidDel="009F2152">
          <w:rPr>
            <w:rFonts w:ascii="標楷體" w:eastAsia="標楷體" w:hAnsi="標楷體" w:cs="新細明體"/>
            <w:color w:val="000000"/>
            <w:kern w:val="0"/>
            <w:sz w:val="28"/>
            <w:szCs w:val="28"/>
            <w:rPrChange w:id="91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rPrChange>
          </w:rPr>
          <w:delText>1</w:delText>
        </w:r>
      </w:del>
      <w:del w:id="92" w:author="烜華 張" w:date="2021-07-08T16:50:00Z">
        <w:r w:rsidR="00830726" w:rsidRPr="00B75C9D" w:rsidDel="00DA7C38">
          <w:rPr>
            <w:rFonts w:ascii="標楷體" w:eastAsia="標楷體" w:hAnsi="標楷體" w:cs="新細明體"/>
            <w:color w:val="000000"/>
            <w:kern w:val="0"/>
            <w:sz w:val="28"/>
            <w:szCs w:val="28"/>
            <w:rPrChange w:id="93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rPrChange>
          </w:rPr>
          <w:delText>1</w:delText>
        </w:r>
      </w:del>
      <w:del w:id="94" w:author="烜華 張" w:date="2021-07-08T16:51:00Z">
        <w:r w:rsidR="0058188B" w:rsidRPr="00B75C9D" w:rsidDel="00DA7C38">
          <w:rPr>
            <w:rFonts w:ascii="標楷體" w:eastAsia="標楷體" w:hAnsi="標楷體" w:cs="新細明體"/>
            <w:color w:val="000000"/>
            <w:kern w:val="0"/>
            <w:sz w:val="28"/>
            <w:szCs w:val="28"/>
            <w:rPrChange w:id="95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rPrChange>
          </w:rPr>
          <w:delText>1</w:delText>
        </w:r>
      </w:del>
      <w:del w:id="96" w:author="烜華 張" w:date="2023-09-11T09:57:00Z">
        <w:r w:rsidR="00B156DD"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97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年</w:delText>
        </w:r>
      </w:del>
      <w:del w:id="98" w:author="烜華 張" w:date="2021-07-06T14:17:00Z">
        <w:r w:rsidR="00B0607E" w:rsidRPr="00B75C9D" w:rsidDel="00DD2F54">
          <w:rPr>
            <w:rFonts w:ascii="標楷體" w:eastAsia="標楷體" w:hAnsi="標楷體" w:cs="新細明體"/>
            <w:color w:val="000000"/>
            <w:kern w:val="0"/>
            <w:sz w:val="28"/>
            <w:szCs w:val="28"/>
            <w:rPrChange w:id="99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rPrChange>
          </w:rPr>
          <w:delText>3</w:delText>
        </w:r>
      </w:del>
      <w:del w:id="100" w:author="烜華 張" w:date="2023-09-11T09:57:00Z">
        <w:r w:rsidR="00B156DD"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01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月</w:delText>
        </w:r>
      </w:del>
      <w:del w:id="102" w:author="烜華 張" w:date="2021-07-06T13:14:00Z">
        <w:r w:rsidR="00830726" w:rsidRPr="00B75C9D" w:rsidDel="00771A2E">
          <w:rPr>
            <w:rFonts w:ascii="標楷體" w:eastAsia="標楷體" w:hAnsi="標楷體" w:cs="新細明體"/>
            <w:color w:val="000000"/>
            <w:kern w:val="0"/>
            <w:sz w:val="28"/>
            <w:szCs w:val="28"/>
            <w:rPrChange w:id="103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rPrChange>
          </w:rPr>
          <w:delText>6</w:delText>
        </w:r>
      </w:del>
      <w:del w:id="104" w:author="烜華 張" w:date="2023-09-11T09:57:00Z">
        <w:r w:rsidR="00B156DD"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05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日</w:delText>
        </w:r>
        <w:r w:rsidR="0010499A" w:rsidRPr="00B75C9D" w:rsidDel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06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止，到期乙方應如</w:delText>
        </w:r>
      </w:del>
      <w:del w:id="107" w:author="烜華 張" w:date="2021-07-06T13:15:00Z">
        <w:r w:rsidR="00006449" w:rsidRPr="00B75C9D" w:rsidDel="00771A2E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08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，</w:delText>
        </w:r>
      </w:del>
      <w:ins w:id="109" w:author="烜華 張" w:date="2021-07-08T16:58:00Z">
        <w:r w:rsidR="00DA7C38" w:rsidRPr="00B75C9D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10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t>用於清償前開借款，若有一期未能按期履行，其後之各期視為亦已到期。</w:t>
        </w:r>
      </w:ins>
      <w:ins w:id="111" w:author="烜華 張" w:date="2021-07-08T16:55:00Z">
        <w:r w:rsidR="00DA7C38" w:rsidRPr="00B75C9D">
          <w:rPr>
            <w:rFonts w:ascii="標楷體" w:eastAsia="標楷體" w:hAnsi="標楷體" w:cs="新細明體"/>
            <w:color w:val="000000"/>
            <w:kern w:val="0"/>
            <w:sz w:val="28"/>
            <w:szCs w:val="28"/>
            <w:rPrChange w:id="112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rPrChange>
          </w:rPr>
          <w:br/>
        </w:r>
      </w:ins>
      <w:ins w:id="113" w:author="烜華 張" w:date="2021-07-08T17:03:00Z">
        <w:r w:rsidR="00B75C9D" w:rsidRPr="005728C3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</w:rPr>
          <w:t>匯款資訊</w:t>
        </w:r>
        <w:r w:rsidR="00B75C9D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</w:rPr>
          <w:t>：</w:t>
        </w:r>
      </w:ins>
      <w:ins w:id="114" w:author="烜華 張" w:date="2021-07-08T16:56:00Z">
        <w:r w:rsidR="00DA7C38" w:rsidRPr="00B75C9D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15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t>銀行及代碼</w:t>
        </w:r>
      </w:ins>
      <w:ins w:id="116" w:author="烜華 張" w:date="2021-07-08T17:03:00Z">
        <w:r w:rsidR="00B75C9D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</w:rPr>
          <w:t xml:space="preserve"> </w:t>
        </w:r>
      </w:ins>
      <w:ins w:id="117" w:author="烜華 張" w:date="2021-07-08T16:56:00Z">
        <w:r w:rsidR="00DA7C38" w:rsidRPr="00B75C9D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18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t>台新銀行</w:t>
        </w:r>
        <w:r w:rsidR="00DA7C38" w:rsidRPr="00B75C9D">
          <w:rPr>
            <w:rFonts w:ascii="標楷體" w:eastAsia="標楷體" w:hAnsi="標楷體" w:cs="新細明體"/>
            <w:color w:val="000000"/>
            <w:kern w:val="0"/>
            <w:sz w:val="28"/>
            <w:szCs w:val="28"/>
            <w:rPrChange w:id="119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rPrChange>
          </w:rPr>
          <w:t xml:space="preserve"> 812</w:t>
        </w:r>
      </w:ins>
      <w:ins w:id="120" w:author="烜華 張" w:date="2021-07-08T16:55:00Z">
        <w:r w:rsidR="00DA7C38" w:rsidRPr="00B75C9D">
          <w:rPr>
            <w:rFonts w:ascii="標楷體" w:eastAsia="標楷體" w:hAnsi="標楷體" w:cs="新細明體"/>
            <w:color w:val="000000"/>
            <w:kern w:val="0"/>
            <w:sz w:val="28"/>
            <w:szCs w:val="28"/>
            <w:rPrChange w:id="121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rPrChange>
          </w:rPr>
          <w:br/>
        </w:r>
      </w:ins>
      <w:ins w:id="122" w:author="烜華 張" w:date="2021-07-08T16:56:00Z">
        <w:r w:rsidR="00DA7C38" w:rsidRPr="00B75C9D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23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t>銀行帳號：</w:t>
        </w:r>
      </w:ins>
      <w:ins w:id="124" w:author="烜華 張" w:date="2021-07-08T16:57:00Z">
        <w:r w:rsidR="00DA7C38" w:rsidRPr="00B75C9D">
          <w:rPr>
            <w:rFonts w:ascii="標楷體" w:eastAsia="標楷體" w:hAnsi="標楷體" w:cs="新細明體"/>
            <w:color w:val="000000"/>
            <w:kern w:val="0"/>
            <w:sz w:val="28"/>
            <w:szCs w:val="28"/>
            <w:rPrChange w:id="125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rPrChange>
          </w:rPr>
          <w:t>2001-10-0501105-0</w:t>
        </w:r>
      </w:ins>
      <w:del w:id="126" w:author="烜華 張" w:date="2021-07-06T13:17:00Z">
        <w:r w:rsidR="00006449" w:rsidRPr="00B75C9D" w:rsidDel="00771A2E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27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以每</w:delText>
        </w:r>
        <w:r w:rsidR="00830726" w:rsidRPr="00B75C9D" w:rsidDel="00771A2E">
          <w:rPr>
            <w:rFonts w:ascii="標楷體" w:eastAsia="標楷體" w:hAnsi="標楷體" w:cs="新細明體"/>
            <w:color w:val="000000"/>
            <w:kern w:val="0"/>
            <w:sz w:val="28"/>
            <w:szCs w:val="28"/>
            <w:u w:val="single"/>
            <w:rPrChange w:id="128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  <w:u w:val="single"/>
              </w:rPr>
            </w:rPrChange>
          </w:rPr>
          <w:delText>1個</w:delText>
        </w:r>
        <w:r w:rsidR="00006449" w:rsidRPr="00B75C9D" w:rsidDel="00771A2E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29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月為一期，</w:delText>
        </w:r>
        <w:r w:rsidR="007F68C6" w:rsidRPr="00B75C9D" w:rsidDel="00771A2E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30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第</w:delText>
        </w:r>
        <w:r w:rsidR="00DA4B52" w:rsidRPr="00B75C9D" w:rsidDel="00771A2E">
          <w:rPr>
            <w:rFonts w:ascii="標楷體" w:eastAsia="標楷體" w:hAnsi="標楷體" w:cs="新細明體"/>
            <w:color w:val="000000"/>
            <w:kern w:val="0"/>
            <w:sz w:val="28"/>
            <w:szCs w:val="28"/>
            <w:rPrChange w:id="131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rPrChange>
          </w:rPr>
          <w:delText>1期本金+利息</w:delText>
        </w:r>
        <w:r w:rsidR="007F68C6" w:rsidRPr="00B75C9D" w:rsidDel="00771A2E">
          <w:rPr>
            <w:rFonts w:ascii="標楷體" w:eastAsia="標楷體" w:hAnsi="標楷體" w:cs="新細明體"/>
            <w:color w:val="000000"/>
            <w:kern w:val="0"/>
            <w:sz w:val="28"/>
            <w:szCs w:val="28"/>
            <w:rPrChange w:id="132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rPrChange>
          </w:rPr>
          <w:delText>(110年8月6日)</w:delText>
        </w:r>
        <w:r w:rsidR="00006449" w:rsidRPr="00B75C9D" w:rsidDel="00771A2E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33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償還</w:delText>
        </w:r>
        <w:r w:rsidR="00B0607E" w:rsidRPr="00B75C9D" w:rsidDel="00771A2E">
          <w:rPr>
            <w:rFonts w:ascii="標楷體" w:eastAsia="標楷體" w:hAnsi="標楷體" w:cs="新細明體"/>
            <w:color w:val="000000"/>
            <w:kern w:val="0"/>
            <w:sz w:val="28"/>
            <w:szCs w:val="28"/>
            <w:u w:val="single"/>
            <w:rPrChange w:id="134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  <w:u w:val="single"/>
              </w:rPr>
            </w:rPrChange>
          </w:rPr>
          <w:delText>2</w:delText>
        </w:r>
        <w:r w:rsidR="00830726" w:rsidRPr="00B75C9D" w:rsidDel="00771A2E">
          <w:rPr>
            <w:rFonts w:ascii="標楷體" w:eastAsia="標楷體" w:hAnsi="標楷體" w:cs="新細明體"/>
            <w:color w:val="000000"/>
            <w:kern w:val="0"/>
            <w:sz w:val="28"/>
            <w:szCs w:val="28"/>
            <w:u w:val="single"/>
            <w:rPrChange w:id="135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  <w:u w:val="single"/>
              </w:rPr>
            </w:rPrChange>
          </w:rPr>
          <w:delText>00</w:delText>
        </w:r>
        <w:r w:rsidR="00687642" w:rsidRPr="00B75C9D" w:rsidDel="00771A2E">
          <w:rPr>
            <w:rFonts w:ascii="標楷體" w:eastAsia="標楷體" w:hAnsi="標楷體" w:cs="新細明體"/>
            <w:color w:val="000000"/>
            <w:kern w:val="0"/>
            <w:sz w:val="28"/>
            <w:szCs w:val="28"/>
            <w:u w:val="single"/>
            <w:rPrChange w:id="136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  <w:u w:val="single"/>
              </w:rPr>
            </w:rPrChange>
          </w:rPr>
          <w:delText>00+利息</w:delText>
        </w:r>
        <w:r w:rsidR="00B0607E" w:rsidRPr="00B75C9D" w:rsidDel="00771A2E">
          <w:rPr>
            <w:rFonts w:ascii="標楷體" w:eastAsia="標楷體" w:hAnsi="標楷體" w:cs="新細明體"/>
            <w:color w:val="000000"/>
            <w:kern w:val="0"/>
            <w:sz w:val="28"/>
            <w:szCs w:val="28"/>
            <w:u w:val="single"/>
            <w:rPrChange w:id="137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  <w:u w:val="single"/>
              </w:rPr>
            </w:rPrChange>
          </w:rPr>
          <w:delText>750</w:delText>
        </w:r>
        <w:r w:rsidR="00006449" w:rsidRPr="00B75C9D" w:rsidDel="00771A2E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38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元</w:delText>
        </w:r>
        <w:r w:rsidR="00B0607E" w:rsidRPr="00B75C9D" w:rsidDel="00771A2E">
          <w:rPr>
            <w:rFonts w:ascii="標楷體" w:eastAsia="標楷體" w:hAnsi="標楷體" w:cs="新細明體"/>
            <w:color w:val="000000"/>
            <w:kern w:val="0"/>
            <w:sz w:val="28"/>
            <w:szCs w:val="28"/>
            <w:rPrChange w:id="139" w:author="烜華 張" w:date="2021-07-08T17:01:00Z"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</w:rPr>
            </w:rPrChange>
          </w:rPr>
          <w:delText>(111年3月6日結清尾款10000元)</w:delText>
        </w:r>
        <w:r w:rsidR="00006449" w:rsidRPr="00B75C9D" w:rsidDel="00771A2E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40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，</w:delText>
        </w:r>
        <w:r w:rsidR="00830726" w:rsidRPr="00B75C9D" w:rsidDel="00771A2E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41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再重新開立借據</w:delText>
        </w:r>
        <w:r w:rsidR="00830726" w:rsidRPr="00B75C9D" w:rsidDel="00771A2E">
          <w:rPr>
            <w:rFonts w:ascii="微軟正黑體" w:eastAsia="微軟正黑體" w:hAnsi="微軟正黑體" w:cs="新細明體" w:hint="eastAsia"/>
            <w:color w:val="000000"/>
            <w:kern w:val="0"/>
            <w:sz w:val="28"/>
            <w:szCs w:val="28"/>
            <w:rPrChange w:id="142" w:author="烜華 張" w:date="2021-07-08T17:01:00Z">
              <w:rPr>
                <w:rFonts w:ascii="微軟正黑體" w:eastAsia="微軟正黑體" w:hAnsi="微軟正黑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，</w:delText>
        </w:r>
        <w:r w:rsidR="00006449" w:rsidRPr="00B75C9D" w:rsidDel="00771A2E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43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若有一期未能按期履行，其後之各期視為亦已到期。</w:delText>
        </w:r>
      </w:del>
    </w:p>
    <w:p w14:paraId="70123666" w14:textId="77777777" w:rsidR="00B75C9D" w:rsidRPr="00B75C9D" w:rsidRDefault="00B75C9D" w:rsidP="00DF2D6E">
      <w:pPr>
        <w:pStyle w:val="a3"/>
        <w:numPr>
          <w:ilvl w:val="0"/>
          <w:numId w:val="3"/>
        </w:numPr>
        <w:spacing w:line="600" w:lineRule="exact"/>
        <w:ind w:leftChars="0" w:left="709" w:hanging="709"/>
        <w:rPr>
          <w:ins w:id="144" w:author="烜華 張" w:date="2021-07-08T17:00:00Z"/>
          <w:rFonts w:ascii="標楷體" w:eastAsia="標楷體" w:hAnsi="標楷體" w:cs="新細明體"/>
          <w:color w:val="000000"/>
          <w:kern w:val="0"/>
          <w:sz w:val="28"/>
          <w:szCs w:val="28"/>
          <w:rPrChange w:id="145" w:author="烜華 張" w:date="2021-07-08T17:01:00Z">
            <w:rPr>
              <w:ins w:id="146" w:author="烜華 張" w:date="2021-07-08T17:00:00Z"/>
              <w:rFonts w:ascii="標楷體" w:eastAsia="標楷體" w:hAnsi="標楷體" w:cs="新細明體"/>
              <w:color w:val="000000"/>
              <w:kern w:val="0"/>
              <w:szCs w:val="24"/>
            </w:rPr>
          </w:rPrChange>
        </w:rPr>
      </w:pPr>
    </w:p>
    <w:p w14:paraId="546C2F2C" w14:textId="2B5451C4" w:rsidR="00B75C9D" w:rsidRPr="00B75C9D" w:rsidRDefault="00B75C9D" w:rsidP="00B75C9D">
      <w:pPr>
        <w:pStyle w:val="a3"/>
        <w:numPr>
          <w:ilvl w:val="0"/>
          <w:numId w:val="3"/>
        </w:numPr>
        <w:spacing w:line="600" w:lineRule="exact"/>
        <w:ind w:leftChars="0" w:left="709" w:hanging="709"/>
        <w:rPr>
          <w:ins w:id="147" w:author="烜華 張" w:date="2021-07-08T17:00:00Z"/>
          <w:rFonts w:ascii="標楷體" w:eastAsia="標楷體" w:hAnsi="標楷體" w:cs="新細明體"/>
          <w:color w:val="000000"/>
          <w:kern w:val="0"/>
          <w:sz w:val="28"/>
          <w:szCs w:val="28"/>
          <w:rPrChange w:id="148" w:author="烜華 張" w:date="2021-07-08T17:01:00Z">
            <w:rPr>
              <w:ins w:id="149" w:author="烜華 張" w:date="2021-07-08T17:00:00Z"/>
              <w:rFonts w:ascii="標楷體" w:eastAsia="標楷體" w:hAnsi="標楷體" w:cs="新細明體"/>
              <w:color w:val="000000"/>
              <w:kern w:val="0"/>
              <w:sz w:val="32"/>
              <w:szCs w:val="32"/>
            </w:rPr>
          </w:rPrChange>
        </w:rPr>
      </w:pPr>
      <w:ins w:id="150" w:author="烜華 張" w:date="2021-07-08T17:00:00Z">
        <w:r w:rsidRPr="00B75C9D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51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t>乙方如未依本契約履行債務時</w:t>
        </w:r>
      </w:ins>
      <w:proofErr w:type="gramStart"/>
      <w:ins w:id="152" w:author="烜華 張" w:date="2023-09-11T09:57:00Z">
        <w:r w:rsidR="009F2152">
          <w:rPr>
            <w:rFonts w:ascii="標楷體" w:eastAsia="標楷體" w:hAnsi="標楷體" w:cs="新細明體"/>
            <w:color w:val="000000"/>
            <w:kern w:val="0"/>
            <w:sz w:val="28"/>
            <w:szCs w:val="28"/>
          </w:rPr>
          <w:t>”</w:t>
        </w:r>
        <w:proofErr w:type="gramEnd"/>
        <w:r w:rsidR="009F2152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</w:rPr>
          <w:t>ABC</w:t>
        </w:r>
        <w:proofErr w:type="gramStart"/>
        <w:r w:rsidR="009F2152">
          <w:rPr>
            <w:rFonts w:ascii="標楷體" w:eastAsia="標楷體" w:hAnsi="標楷體" w:cs="新細明體"/>
            <w:color w:val="000000"/>
            <w:kern w:val="0"/>
            <w:sz w:val="28"/>
            <w:szCs w:val="28"/>
          </w:rPr>
          <w:t>”</w:t>
        </w:r>
      </w:ins>
      <w:proofErr w:type="gramEnd"/>
      <w:ins w:id="153" w:author="烜華 張" w:date="2021-07-08T17:00:00Z">
        <w:r w:rsidRPr="00B75C9D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54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t>，造成甲方之損害或甲方因此而致生相關費用（包含但不限於訴訟費用、律師費用），乙方</w:t>
        </w:r>
        <w:r w:rsidRPr="00B75C9D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</w:rPr>
          <w:t>應負擔上項費用</w:t>
        </w:r>
        <w:r w:rsidRPr="00B75C9D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55" w:author="烜華 張" w:date="2021-07-08T17:01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t>。</w:t>
        </w:r>
      </w:ins>
    </w:p>
    <w:p w14:paraId="53DA1A42" w14:textId="25DCD4D6" w:rsidR="00006449" w:rsidRPr="009F2152" w:rsidDel="009F2152" w:rsidRDefault="00B75C9D" w:rsidP="009F2152">
      <w:pPr>
        <w:pStyle w:val="a3"/>
        <w:numPr>
          <w:ilvl w:val="0"/>
          <w:numId w:val="3"/>
        </w:numPr>
        <w:spacing w:line="600" w:lineRule="exact"/>
        <w:ind w:leftChars="0" w:left="709" w:hanging="709"/>
        <w:rPr>
          <w:del w:id="156" w:author="烜華 張" w:date="2023-09-11T09:57:00Z"/>
          <w:moveFrom w:id="157" w:author="烜華 張" w:date="2021-07-06T13:12:00Z"/>
          <w:rFonts w:ascii="標楷體" w:eastAsia="標楷體" w:hAnsi="標楷體" w:cs="新細明體"/>
          <w:color w:val="000000"/>
          <w:kern w:val="0"/>
          <w:sz w:val="28"/>
          <w:szCs w:val="28"/>
          <w:rPrChange w:id="158" w:author="烜華 張" w:date="2023-09-11T09:57:00Z">
            <w:rPr>
              <w:del w:id="159" w:author="烜華 張" w:date="2023-09-11T09:57:00Z"/>
              <w:moveFrom w:id="160" w:author="烜華 張" w:date="2021-07-06T13:12:00Z"/>
              <w:rFonts w:ascii="標楷體" w:eastAsia="標楷體" w:hAnsi="標楷體"/>
              <w:sz w:val="28"/>
              <w:szCs w:val="28"/>
            </w:rPr>
          </w:rPrChange>
        </w:rPr>
      </w:pPr>
      <w:ins w:id="161" w:author="烜華 張" w:date="2021-07-08T17:00:00Z">
        <w:r w:rsidRPr="00B75C9D">
          <w:rPr>
            <w:rFonts w:ascii="標楷體" w:eastAsia="標楷體" w:hAnsi="標楷體" w:hint="eastAsia"/>
            <w:sz w:val="28"/>
            <w:szCs w:val="28"/>
            <w:rPrChange w:id="162" w:author="烜華 張" w:date="2021-07-08T17:01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t>倘因本契約書所生之一切糾紛，契約書當事人間合意以臺灣</w:t>
        </w:r>
        <w:r w:rsidRPr="00B75C9D">
          <w:rPr>
            <w:rFonts w:ascii="標楷體" w:eastAsia="標楷體" w:hAnsi="標楷體" w:hint="eastAsia"/>
            <w:sz w:val="28"/>
            <w:szCs w:val="28"/>
            <w:u w:val="single"/>
            <w:rPrChange w:id="163" w:author="烜華 張" w:date="2021-07-08T17:01:00Z">
              <w:rPr>
                <w:rFonts w:ascii="標楷體" w:eastAsia="標楷體" w:hAnsi="標楷體" w:hint="eastAsia"/>
                <w:sz w:val="32"/>
                <w:szCs w:val="32"/>
                <w:u w:val="single"/>
              </w:rPr>
            </w:rPrChange>
          </w:rPr>
          <w:t>台北</w:t>
        </w:r>
        <w:r w:rsidRPr="00B75C9D">
          <w:rPr>
            <w:rFonts w:ascii="標楷體" w:eastAsia="標楷體" w:hAnsi="標楷體" w:hint="eastAsia"/>
            <w:sz w:val="28"/>
            <w:szCs w:val="28"/>
            <w:rPrChange w:id="164" w:author="烜華 張" w:date="2021-07-08T17:01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t>地方法院，為第一審管轄法院。</w:t>
        </w:r>
      </w:ins>
      <w:moveFromRangeStart w:id="165" w:author="烜華 張" w:date="2021-07-06T13:12:00Z" w:name="move76469576"/>
      <w:moveFrom w:id="166" w:author="烜華 張" w:date="2021-07-06T13:12:00Z">
        <w:del w:id="167" w:author="烜華 張" w:date="2023-09-11T09:57:00Z">
          <w:r w:rsidR="00D666DF" w:rsidRPr="00B75C9D" w:rsidDel="009F2152">
            <w:rPr>
              <w:rFonts w:ascii="標楷體" w:eastAsia="標楷體" w:hAnsi="標楷體" w:cs="新細明體" w:hint="eastAsia"/>
              <w:color w:val="000000"/>
              <w:kern w:val="0"/>
              <w:sz w:val="28"/>
              <w:szCs w:val="28"/>
              <w:rPrChange w:id="168" w:author="烜華 張" w:date="2021-07-08T17:04:00Z">
                <w:rPr>
                  <w:rFonts w:ascii="標楷體" w:eastAsia="標楷體" w:hAnsi="標楷體" w:cs="新細明體" w:hint="eastAsia"/>
                  <w:color w:val="000000"/>
                  <w:kern w:val="0"/>
                  <w:sz w:val="32"/>
                  <w:szCs w:val="32"/>
                </w:rPr>
              </w:rPrChange>
            </w:rPr>
            <w:delText>上開</w:delText>
          </w:r>
          <w:r w:rsidR="00F2186F" w:rsidRPr="00B75C9D" w:rsidDel="009F2152">
            <w:rPr>
              <w:rFonts w:ascii="標楷體" w:eastAsia="標楷體" w:hAnsi="標楷體" w:cs="新細明體" w:hint="eastAsia"/>
              <w:color w:val="000000"/>
              <w:kern w:val="0"/>
              <w:sz w:val="28"/>
              <w:szCs w:val="28"/>
              <w:rPrChange w:id="169" w:author="烜華 張" w:date="2021-07-08T17:04:00Z">
                <w:rPr>
                  <w:rFonts w:ascii="標楷體" w:eastAsia="標楷體" w:hAnsi="標楷體" w:cs="新細明體" w:hint="eastAsia"/>
                  <w:color w:val="000000"/>
                  <w:kern w:val="0"/>
                  <w:sz w:val="32"/>
                  <w:szCs w:val="32"/>
                </w:rPr>
              </w:rPrChange>
            </w:rPr>
            <w:delText>借貸</w:delText>
          </w:r>
          <w:r w:rsidR="00D666DF" w:rsidRPr="00B75C9D" w:rsidDel="009F2152">
            <w:rPr>
              <w:rFonts w:ascii="標楷體" w:eastAsia="標楷體" w:hAnsi="標楷體" w:cs="新細明體" w:hint="eastAsia"/>
              <w:color w:val="000000"/>
              <w:kern w:val="0"/>
              <w:sz w:val="28"/>
              <w:szCs w:val="28"/>
              <w:rPrChange w:id="170" w:author="烜華 張" w:date="2021-07-08T17:04:00Z">
                <w:rPr>
                  <w:rFonts w:ascii="標楷體" w:eastAsia="標楷體" w:hAnsi="標楷體" w:cs="新細明體" w:hint="eastAsia"/>
                  <w:color w:val="000000"/>
                  <w:kern w:val="0"/>
                  <w:sz w:val="32"/>
                  <w:szCs w:val="32"/>
                </w:rPr>
              </w:rPrChange>
            </w:rPr>
            <w:delText>款項</w:delText>
          </w:r>
          <w:r w:rsidR="00F2186F" w:rsidRPr="00B75C9D" w:rsidDel="009F2152">
            <w:rPr>
              <w:rFonts w:ascii="標楷體" w:eastAsia="標楷體" w:hAnsi="標楷體" w:cs="新細明體" w:hint="eastAsia"/>
              <w:color w:val="000000"/>
              <w:kern w:val="0"/>
              <w:sz w:val="28"/>
              <w:szCs w:val="28"/>
              <w:rPrChange w:id="171" w:author="烜華 張" w:date="2021-07-08T17:04:00Z">
                <w:rPr>
                  <w:rFonts w:ascii="標楷體" w:eastAsia="標楷體" w:hAnsi="標楷體" w:cs="新細明體" w:hint="eastAsia"/>
                  <w:color w:val="000000"/>
                  <w:kern w:val="0"/>
                  <w:sz w:val="32"/>
                  <w:szCs w:val="32"/>
                </w:rPr>
              </w:rPrChange>
            </w:rPr>
            <w:delText>之</w:delText>
          </w:r>
          <w:r w:rsidR="00006449" w:rsidRPr="00B75C9D" w:rsidDel="009F2152">
            <w:rPr>
              <w:rFonts w:ascii="標楷體" w:eastAsia="標楷體" w:hAnsi="標楷體" w:cs="新細明體" w:hint="eastAsia"/>
              <w:color w:val="000000"/>
              <w:kern w:val="0"/>
              <w:sz w:val="28"/>
              <w:szCs w:val="28"/>
              <w:rPrChange w:id="172" w:author="烜華 張" w:date="2021-07-08T17:04:00Z">
                <w:rPr>
                  <w:rFonts w:ascii="標楷體" w:eastAsia="標楷體" w:hAnsi="標楷體" w:cs="新細明體" w:hint="eastAsia"/>
                  <w:color w:val="000000"/>
                  <w:kern w:val="0"/>
                  <w:sz w:val="32"/>
                  <w:szCs w:val="32"/>
                </w:rPr>
              </w:rPrChange>
            </w:rPr>
            <w:delText>利息</w:delText>
          </w:r>
          <w:r w:rsidR="00F2186F" w:rsidRPr="00B75C9D" w:rsidDel="009F2152">
            <w:rPr>
              <w:rFonts w:ascii="標楷體" w:eastAsia="標楷體" w:hAnsi="標楷體" w:cs="新細明體" w:hint="eastAsia"/>
              <w:color w:val="000000"/>
              <w:kern w:val="0"/>
              <w:sz w:val="28"/>
              <w:szCs w:val="28"/>
              <w:rPrChange w:id="173" w:author="烜華 張" w:date="2021-07-08T17:04:00Z">
                <w:rPr>
                  <w:rFonts w:ascii="標楷體" w:eastAsia="標楷體" w:hAnsi="標楷體" w:cs="新細明體" w:hint="eastAsia"/>
                  <w:color w:val="000000"/>
                  <w:kern w:val="0"/>
                  <w:sz w:val="32"/>
                  <w:szCs w:val="32"/>
                </w:rPr>
              </w:rPrChange>
            </w:rPr>
            <w:delText>，以</w:delText>
          </w:r>
          <w:r w:rsidR="008A40DE" w:rsidRPr="00B75C9D" w:rsidDel="009F2152">
            <w:rPr>
              <w:rFonts w:ascii="標楷體" w:eastAsia="標楷體" w:hAnsi="標楷體" w:cs="新細明體" w:hint="eastAsia"/>
              <w:color w:val="000000"/>
              <w:kern w:val="0"/>
              <w:sz w:val="28"/>
              <w:szCs w:val="28"/>
              <w:rPrChange w:id="174" w:author="烜華 張" w:date="2021-07-08T17:04:00Z">
                <w:rPr>
                  <w:rFonts w:ascii="標楷體" w:eastAsia="標楷體" w:hAnsi="標楷體" w:cs="新細明體" w:hint="eastAsia"/>
                  <w:color w:val="000000"/>
                  <w:kern w:val="0"/>
                  <w:sz w:val="32"/>
                  <w:szCs w:val="32"/>
                </w:rPr>
              </w:rPrChange>
            </w:rPr>
            <w:delText>月</w:delText>
          </w:r>
          <w:r w:rsidR="00F2186F" w:rsidRPr="00B75C9D" w:rsidDel="009F2152">
            <w:rPr>
              <w:rFonts w:ascii="標楷體" w:eastAsia="標楷體" w:hAnsi="標楷體" w:cs="新細明體" w:hint="eastAsia"/>
              <w:color w:val="000000"/>
              <w:kern w:val="0"/>
              <w:sz w:val="28"/>
              <w:szCs w:val="28"/>
              <w:rPrChange w:id="175" w:author="烜華 張" w:date="2021-07-08T17:04:00Z">
                <w:rPr>
                  <w:rFonts w:ascii="標楷體" w:eastAsia="標楷體" w:hAnsi="標楷體" w:cs="新細明體" w:hint="eastAsia"/>
                  <w:color w:val="000000"/>
                  <w:kern w:val="0"/>
                  <w:sz w:val="32"/>
                  <w:szCs w:val="32"/>
                </w:rPr>
              </w:rPrChange>
            </w:rPr>
            <w:delText>利率百分</w:delText>
          </w:r>
          <w:r w:rsidR="00C563DA" w:rsidRPr="00B75C9D" w:rsidDel="009F2152">
            <w:rPr>
              <w:rFonts w:ascii="標楷體" w:eastAsia="標楷體" w:hAnsi="標楷體" w:cs="新細明體" w:hint="eastAsia"/>
              <w:color w:val="000000"/>
              <w:kern w:val="0"/>
              <w:sz w:val="28"/>
              <w:szCs w:val="28"/>
              <w:rPrChange w:id="176" w:author="烜華 張" w:date="2021-07-08T17:04:00Z">
                <w:rPr>
                  <w:rFonts w:ascii="標楷體" w:eastAsia="標楷體" w:hAnsi="標楷體" w:cs="新細明體" w:hint="eastAsia"/>
                  <w:color w:val="000000"/>
                  <w:kern w:val="0"/>
                  <w:sz w:val="32"/>
                  <w:szCs w:val="32"/>
                </w:rPr>
              </w:rPrChange>
            </w:rPr>
            <w:delText>之</w:delText>
          </w:r>
          <w:r w:rsidR="008A40DE" w:rsidRPr="00B75C9D" w:rsidDel="009F2152">
            <w:rPr>
              <w:rFonts w:ascii="標楷體" w:eastAsia="標楷體" w:hAnsi="標楷體" w:cs="新細明體"/>
              <w:color w:val="000000"/>
              <w:kern w:val="0"/>
              <w:sz w:val="28"/>
              <w:szCs w:val="28"/>
              <w:rPrChange w:id="177" w:author="烜華 張" w:date="2021-07-08T17:04:00Z">
                <w:rPr>
                  <w:rFonts w:ascii="標楷體" w:eastAsia="標楷體" w:hAnsi="標楷體" w:cs="新細明體"/>
                  <w:color w:val="000000"/>
                  <w:kern w:val="0"/>
                  <w:sz w:val="32"/>
                  <w:szCs w:val="32"/>
                </w:rPr>
              </w:rPrChange>
            </w:rPr>
            <w:delText>0.5</w:delText>
          </w:r>
          <w:r w:rsidR="00830726" w:rsidRPr="00B75C9D" w:rsidDel="009F2152">
            <w:rPr>
              <w:rFonts w:ascii="標楷體" w:eastAsia="標楷體" w:hAnsi="標楷體" w:cs="新細明體"/>
              <w:color w:val="000000"/>
              <w:kern w:val="0"/>
              <w:sz w:val="28"/>
              <w:szCs w:val="28"/>
              <w:rPrChange w:id="178" w:author="烜華 張" w:date="2021-07-08T17:04:00Z">
                <w:rPr>
                  <w:rFonts w:ascii="標楷體" w:eastAsia="標楷體" w:hAnsi="標楷體" w:cs="新細明體"/>
                  <w:color w:val="000000"/>
                  <w:kern w:val="0"/>
                  <w:sz w:val="32"/>
                  <w:szCs w:val="32"/>
                </w:rPr>
              </w:rPrChange>
            </w:rPr>
            <w:delText>%</w:delText>
          </w:r>
          <w:r w:rsidR="00F2186F" w:rsidRPr="00B75C9D" w:rsidDel="009F2152">
            <w:rPr>
              <w:rFonts w:ascii="標楷體" w:eastAsia="標楷體" w:hAnsi="標楷體" w:cs="新細明體" w:hint="eastAsia"/>
              <w:color w:val="000000"/>
              <w:kern w:val="0"/>
              <w:sz w:val="28"/>
              <w:szCs w:val="28"/>
              <w:rPrChange w:id="179" w:author="烜華 張" w:date="2021-07-08T17:04:00Z">
                <w:rPr>
                  <w:rFonts w:ascii="標楷體" w:eastAsia="標楷體" w:hAnsi="標楷體" w:cs="新細明體" w:hint="eastAsia"/>
                  <w:color w:val="000000"/>
                  <w:kern w:val="0"/>
                  <w:sz w:val="32"/>
                  <w:szCs w:val="32"/>
                </w:rPr>
              </w:rPrChange>
            </w:rPr>
            <w:delText>計算之</w:delText>
          </w:r>
          <w:r w:rsidR="00D666DF" w:rsidRPr="00B75C9D" w:rsidDel="009F2152">
            <w:rPr>
              <w:rFonts w:ascii="標楷體" w:eastAsia="標楷體" w:hAnsi="標楷體" w:cs="新細明體" w:hint="eastAsia"/>
              <w:color w:val="000000"/>
              <w:kern w:val="0"/>
              <w:sz w:val="28"/>
              <w:szCs w:val="28"/>
              <w:rPrChange w:id="180" w:author="烜華 張" w:date="2021-07-08T17:04:00Z">
                <w:rPr>
                  <w:rFonts w:ascii="標楷體" w:eastAsia="標楷體" w:hAnsi="標楷體" w:cs="新細明體" w:hint="eastAsia"/>
                  <w:color w:val="000000"/>
                  <w:kern w:val="0"/>
                  <w:sz w:val="32"/>
                  <w:szCs w:val="32"/>
                </w:rPr>
              </w:rPrChange>
            </w:rPr>
            <w:delText>。</w:delText>
          </w:r>
        </w:del>
      </w:moveFrom>
    </w:p>
    <w:moveFromRangeEnd w:id="165"/>
    <w:p w14:paraId="7F7D1486" w14:textId="22FCC665" w:rsidR="009F2152" w:rsidRDefault="009F2152" w:rsidP="009F2152">
      <w:pPr>
        <w:pStyle w:val="a3"/>
        <w:numPr>
          <w:ilvl w:val="0"/>
          <w:numId w:val="3"/>
        </w:numPr>
        <w:spacing w:line="600" w:lineRule="exact"/>
        <w:ind w:leftChars="0" w:left="709" w:hanging="709"/>
        <w:rPr>
          <w:ins w:id="181" w:author="烜華 張" w:date="2023-09-11T09:57:00Z"/>
          <w:rFonts w:ascii="標楷體" w:eastAsia="標楷體" w:hAnsi="標楷體" w:cs="新細明體"/>
          <w:color w:val="000000"/>
          <w:kern w:val="0"/>
          <w:sz w:val="28"/>
          <w:szCs w:val="28"/>
        </w:rPr>
      </w:pPr>
      <w:ins w:id="182" w:author="烜華 張" w:date="2023-09-11T09:57:00Z">
        <w:r w:rsidRPr="00B1338D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</w:rPr>
          <w:t>依本契約履</w:t>
        </w:r>
        <w:proofErr w:type="spellStart"/>
        <w:r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</w:rPr>
          <w:t>a</w:t>
        </w:r>
        <w:r>
          <w:rPr>
            <w:rFonts w:ascii="標楷體" w:eastAsia="標楷體" w:hAnsi="標楷體" w:cs="新細明體"/>
            <w:color w:val="000000"/>
            <w:kern w:val="0"/>
            <w:sz w:val="28"/>
            <w:szCs w:val="28"/>
          </w:rPr>
          <w:t>sdf</w:t>
        </w:r>
        <w:proofErr w:type="spellEnd"/>
        <w:r w:rsidRPr="00B1338D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</w:rPr>
          <w:t>行債務時，造成甲方之損害或甲方因此而致生相關費用</w:t>
        </w:r>
        <w:proofErr w:type="gramStart"/>
        <w:r w:rsidRPr="00B1338D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</w:rPr>
          <w:t>（</w:t>
        </w:r>
        <w:proofErr w:type="gramEnd"/>
        <w:r w:rsidRPr="00B1338D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</w:rPr>
          <w:t>包含但不限於訴訟費用</w:t>
        </w:r>
      </w:ins>
    </w:p>
    <w:p w14:paraId="13439E3B" w14:textId="62BA93F5" w:rsidR="00006449" w:rsidRPr="009F2152" w:rsidDel="00B75C9D" w:rsidRDefault="00D7008B" w:rsidP="009F2152">
      <w:pPr>
        <w:pStyle w:val="a3"/>
        <w:numPr>
          <w:ilvl w:val="0"/>
          <w:numId w:val="3"/>
        </w:numPr>
        <w:spacing w:line="600" w:lineRule="exact"/>
        <w:ind w:leftChars="0" w:left="709" w:hanging="709"/>
        <w:rPr>
          <w:del w:id="183" w:author="烜華 張" w:date="2021-07-08T17:00:00Z"/>
          <w:rFonts w:ascii="標楷體" w:eastAsia="標楷體" w:hAnsi="標楷體" w:cs="新細明體"/>
          <w:color w:val="000000"/>
          <w:kern w:val="0"/>
          <w:sz w:val="28"/>
          <w:szCs w:val="28"/>
          <w:rPrChange w:id="184" w:author="烜華 張" w:date="2023-09-11T09:58:00Z">
            <w:rPr>
              <w:del w:id="185" w:author="烜華 張" w:date="2021-07-08T17:00:00Z"/>
              <w:rFonts w:ascii="標楷體" w:eastAsia="標楷體" w:hAnsi="標楷體" w:cs="新細明體"/>
              <w:color w:val="000000"/>
              <w:kern w:val="0"/>
              <w:sz w:val="32"/>
              <w:szCs w:val="32"/>
            </w:rPr>
          </w:rPrChange>
        </w:rPr>
        <w:pPrChange w:id="186" w:author="烜華 張" w:date="2023-09-11T09:58:00Z">
          <w:pPr>
            <w:pStyle w:val="a3"/>
            <w:numPr>
              <w:numId w:val="3"/>
            </w:numPr>
            <w:spacing w:line="600" w:lineRule="exact"/>
            <w:ind w:leftChars="0" w:left="709" w:hanging="709"/>
          </w:pPr>
        </w:pPrChange>
      </w:pPr>
      <w:del w:id="187" w:author="烜華 張" w:date="2021-07-08T17:00:00Z">
        <w:r w:rsidRPr="009F2152" w:rsidDel="00B75C9D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88" w:author="烜華 張" w:date="2023-09-11T09:58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乙方如未依本契約履行債務時</w:delText>
        </w:r>
      </w:del>
      <w:del w:id="189" w:author="烜華 張" w:date="2021-07-06T13:24:00Z">
        <w:r w:rsidRPr="009F2152" w:rsidDel="00336A51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90" w:author="烜華 張" w:date="2023-09-11T09:58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，甲方得向丙方連帶請求乙方所積欠之債務</w:delText>
        </w:r>
        <w:r w:rsidR="00B97C79" w:rsidRPr="009F2152" w:rsidDel="00336A51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91" w:author="烜華 張" w:date="2023-09-11T09:58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。且如</w:delText>
        </w:r>
      </w:del>
      <w:del w:id="192" w:author="烜華 張" w:date="2021-07-08T17:00:00Z">
        <w:r w:rsidR="00B97C79" w:rsidRPr="009F2152" w:rsidDel="00B75C9D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93" w:author="烜華 張" w:date="2023-09-11T09:58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造成甲方之損害或</w:delText>
        </w:r>
        <w:r w:rsidRPr="009F2152" w:rsidDel="00B75C9D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94" w:author="烜華 張" w:date="2023-09-11T09:58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甲方</w:delText>
        </w:r>
        <w:r w:rsidR="00B97C79" w:rsidRPr="009F2152" w:rsidDel="00B75C9D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95" w:author="烜華 張" w:date="2023-09-11T09:58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因此而致生</w:delText>
        </w:r>
        <w:r w:rsidRPr="009F2152" w:rsidDel="00B75C9D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96" w:author="烜華 張" w:date="2023-09-11T09:58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相關費用（包含但不限於</w:delText>
        </w:r>
        <w:r w:rsidR="00006449" w:rsidRPr="009F2152" w:rsidDel="00B75C9D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97" w:author="烜華 張" w:date="2023-09-11T09:58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訴訟費用、律師費用</w:delText>
        </w:r>
        <w:r w:rsidR="00416923" w:rsidRPr="009F2152" w:rsidDel="00B75C9D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98" w:author="烜華 張" w:date="2023-09-11T09:58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），乙方</w:delText>
        </w:r>
        <w:r w:rsidRPr="009F2152" w:rsidDel="00B75C9D">
          <w:rPr>
            <w:rFonts w:ascii="標楷體" w:eastAsia="標楷體" w:hAnsi="標楷體" w:cs="新細明體" w:hint="eastAsia"/>
            <w:color w:val="000000"/>
            <w:kern w:val="0"/>
            <w:sz w:val="28"/>
            <w:szCs w:val="28"/>
            <w:rPrChange w:id="199" w:author="烜華 張" w:date="2023-09-11T09:58:00Z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</w:rPrChange>
          </w:rPr>
          <w:delText>。</w:delText>
        </w:r>
      </w:del>
    </w:p>
    <w:p w14:paraId="2419FD80" w14:textId="08F88CBF" w:rsidR="00F661E1" w:rsidRPr="00B75C9D" w:rsidDel="00B75C9D" w:rsidRDefault="00A92389" w:rsidP="009F2152">
      <w:pPr>
        <w:pStyle w:val="a3"/>
        <w:rPr>
          <w:del w:id="200" w:author="烜華 張" w:date="2021-07-08T17:00:00Z"/>
          <w:rPrChange w:id="201" w:author="烜華 張" w:date="2021-07-08T17:04:00Z">
            <w:rPr>
              <w:del w:id="202" w:author="烜華 張" w:date="2021-07-08T17:00:00Z"/>
              <w:rFonts w:ascii="標楷體" w:eastAsia="標楷體" w:hAnsi="標楷體"/>
              <w:sz w:val="32"/>
              <w:szCs w:val="32"/>
            </w:rPr>
          </w:rPrChange>
        </w:rPr>
        <w:pPrChange w:id="203" w:author="烜華 張" w:date="2023-09-11T09:58:00Z">
          <w:pPr>
            <w:pStyle w:val="a3"/>
            <w:numPr>
              <w:numId w:val="3"/>
            </w:numPr>
            <w:spacing w:line="600" w:lineRule="exact"/>
            <w:ind w:leftChars="0" w:left="709" w:hanging="709"/>
          </w:pPr>
        </w:pPrChange>
      </w:pPr>
      <w:del w:id="204" w:author="烜華 張" w:date="2021-07-08T17:00:00Z">
        <w:r w:rsidRPr="00B75C9D" w:rsidDel="00B75C9D">
          <w:rPr>
            <w:rFonts w:hint="eastAsia"/>
            <w:rPrChange w:id="205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倘</w:delText>
        </w:r>
        <w:r w:rsidR="008F6843" w:rsidRPr="00B75C9D" w:rsidDel="00B75C9D">
          <w:rPr>
            <w:rFonts w:hint="eastAsia"/>
            <w:rPrChange w:id="206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因本</w:delText>
        </w:r>
        <w:r w:rsidRPr="00B75C9D" w:rsidDel="00B75C9D">
          <w:rPr>
            <w:rFonts w:hint="eastAsia"/>
            <w:rPrChange w:id="207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契約書</w:delText>
        </w:r>
        <w:r w:rsidR="00EB0925" w:rsidRPr="00B75C9D" w:rsidDel="00B75C9D">
          <w:rPr>
            <w:rFonts w:hint="eastAsia"/>
            <w:rPrChange w:id="208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所生之一切糾紛，</w:delText>
        </w:r>
        <w:r w:rsidRPr="00B75C9D" w:rsidDel="00B75C9D">
          <w:rPr>
            <w:rFonts w:hint="eastAsia"/>
            <w:rPrChange w:id="209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契約書當事人間</w:delText>
        </w:r>
        <w:r w:rsidR="00FA2B51" w:rsidRPr="00B75C9D" w:rsidDel="00B75C9D">
          <w:rPr>
            <w:rFonts w:hint="eastAsia"/>
            <w:rPrChange w:id="210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合意以臺灣</w:delText>
        </w:r>
        <w:r w:rsidR="00830726" w:rsidRPr="00B75C9D" w:rsidDel="00B75C9D">
          <w:rPr>
            <w:rFonts w:hint="eastAsia"/>
            <w:u w:val="single"/>
            <w:rPrChange w:id="211" w:author="烜華 張" w:date="2021-07-08T17:04:00Z">
              <w:rPr>
                <w:rFonts w:ascii="標楷體" w:eastAsia="標楷體" w:hAnsi="標楷體" w:hint="eastAsia"/>
                <w:sz w:val="32"/>
                <w:szCs w:val="32"/>
                <w:u w:val="single"/>
              </w:rPr>
            </w:rPrChange>
          </w:rPr>
          <w:delText>台北</w:delText>
        </w:r>
        <w:r w:rsidR="00F661E1" w:rsidRPr="00B75C9D" w:rsidDel="00B75C9D">
          <w:rPr>
            <w:rFonts w:hint="eastAsia"/>
            <w:rPrChange w:id="212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地方法院</w:delText>
        </w:r>
        <w:r w:rsidRPr="00B75C9D" w:rsidDel="00B75C9D">
          <w:rPr>
            <w:rFonts w:hint="eastAsia"/>
            <w:rPrChange w:id="213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，</w:delText>
        </w:r>
        <w:r w:rsidR="00F661E1" w:rsidRPr="00B75C9D" w:rsidDel="00B75C9D">
          <w:rPr>
            <w:rFonts w:hint="eastAsia"/>
            <w:rPrChange w:id="214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為</w:delText>
        </w:r>
        <w:r w:rsidR="008B482F" w:rsidRPr="00B75C9D" w:rsidDel="00B75C9D">
          <w:rPr>
            <w:rFonts w:hint="eastAsia"/>
            <w:rPrChange w:id="215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第</w:delText>
        </w:r>
        <w:r w:rsidR="00F661E1" w:rsidRPr="00B75C9D" w:rsidDel="00B75C9D">
          <w:rPr>
            <w:rFonts w:hint="eastAsia"/>
            <w:rPrChange w:id="216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一審管轄法院。</w:delText>
        </w:r>
      </w:del>
    </w:p>
    <w:p w14:paraId="7E1B3671" w14:textId="13B08AE2" w:rsidR="00093F44" w:rsidRPr="00B75C9D" w:rsidDel="00B75C9D" w:rsidRDefault="00584D02" w:rsidP="009F2152">
      <w:pPr>
        <w:pStyle w:val="a3"/>
        <w:rPr>
          <w:del w:id="217" w:author="烜華 張" w:date="2021-07-08T17:04:00Z"/>
          <w:rPrChange w:id="218" w:author="烜華 張" w:date="2021-07-08T17:04:00Z">
            <w:rPr>
              <w:del w:id="219" w:author="烜華 張" w:date="2021-07-08T17:04:00Z"/>
              <w:rFonts w:ascii="標楷體" w:eastAsia="標楷體" w:hAnsi="標楷體"/>
              <w:sz w:val="32"/>
              <w:szCs w:val="32"/>
            </w:rPr>
          </w:rPrChange>
        </w:rPr>
        <w:pPrChange w:id="220" w:author="烜華 張" w:date="2023-09-11T09:58:00Z">
          <w:pPr>
            <w:pStyle w:val="a3"/>
            <w:numPr>
              <w:numId w:val="3"/>
            </w:numPr>
            <w:spacing w:line="600" w:lineRule="exact"/>
            <w:ind w:leftChars="0" w:left="709" w:hanging="709"/>
          </w:pPr>
        </w:pPrChange>
      </w:pPr>
      <w:del w:id="221" w:author="烜華 張" w:date="2021-07-08T17:04:00Z">
        <w:r w:rsidRPr="00B75C9D" w:rsidDel="00B75C9D">
          <w:rPr>
            <w:rFonts w:hint="eastAsia"/>
            <w:rPrChange w:id="222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本契約書壹式參份，由甲、乙參方各執壹份為憑。</w:delText>
        </w:r>
      </w:del>
    </w:p>
    <w:p w14:paraId="75049A36" w14:textId="6923A804" w:rsidR="00B8400D" w:rsidRPr="00B75C9D" w:rsidDel="009F2152" w:rsidRDefault="00E42622" w:rsidP="009F2152">
      <w:pPr>
        <w:pStyle w:val="a3"/>
        <w:rPr>
          <w:del w:id="223" w:author="烜華 張" w:date="2023-09-11T09:57:00Z"/>
          <w:b/>
          <w:rPrChange w:id="224" w:author="烜華 張" w:date="2021-07-08T17:04:00Z">
            <w:rPr>
              <w:del w:id="225" w:author="烜華 張" w:date="2023-09-11T09:57:00Z"/>
              <w:rFonts w:ascii="標楷體" w:eastAsia="標楷體" w:hAnsi="標楷體"/>
              <w:b/>
              <w:sz w:val="32"/>
              <w:szCs w:val="32"/>
            </w:rPr>
          </w:rPrChange>
        </w:rPr>
        <w:pPrChange w:id="226" w:author="烜華 張" w:date="2023-09-11T09:58:00Z">
          <w:pPr>
            <w:spacing w:line="600" w:lineRule="exact"/>
          </w:pPr>
        </w:pPrChange>
      </w:pPr>
      <w:del w:id="227" w:author="烜華 張" w:date="2023-09-11T09:57:00Z">
        <w:r w:rsidRPr="00B75C9D" w:rsidDel="009F2152">
          <w:rPr>
            <w:rFonts w:hint="eastAsia"/>
            <w:b/>
            <w:rPrChange w:id="228" w:author="烜華 張" w:date="2021-07-08T17:04:00Z">
              <w:rPr>
                <w:rFonts w:ascii="標楷體" w:eastAsia="標楷體" w:hAnsi="標楷體" w:hint="eastAsia"/>
                <w:b/>
                <w:sz w:val="32"/>
                <w:szCs w:val="32"/>
              </w:rPr>
            </w:rPrChange>
          </w:rPr>
          <w:delText>立</w:delText>
        </w:r>
        <w:r w:rsidR="00A92389" w:rsidRPr="00B75C9D" w:rsidDel="009F2152">
          <w:rPr>
            <w:rFonts w:hint="eastAsia"/>
            <w:b/>
            <w:rPrChange w:id="229" w:author="烜華 張" w:date="2021-07-08T17:04:00Z">
              <w:rPr>
                <w:rFonts w:ascii="標楷體" w:eastAsia="標楷體" w:hAnsi="標楷體" w:hint="eastAsia"/>
                <w:b/>
                <w:sz w:val="32"/>
                <w:szCs w:val="32"/>
              </w:rPr>
            </w:rPrChange>
          </w:rPr>
          <w:delText>契約</w:delText>
        </w:r>
        <w:r w:rsidRPr="00B75C9D" w:rsidDel="009F2152">
          <w:rPr>
            <w:rFonts w:hint="eastAsia"/>
            <w:b/>
            <w:rPrChange w:id="230" w:author="烜華 張" w:date="2021-07-08T17:04:00Z">
              <w:rPr>
                <w:rFonts w:ascii="標楷體" w:eastAsia="標楷體" w:hAnsi="標楷體" w:hint="eastAsia"/>
                <w:b/>
                <w:sz w:val="32"/>
                <w:szCs w:val="32"/>
              </w:rPr>
            </w:rPrChange>
          </w:rPr>
          <w:delText>書人</w:delText>
        </w:r>
      </w:del>
    </w:p>
    <w:p w14:paraId="4C9D11E9" w14:textId="6CAD89BE" w:rsidR="003F7160" w:rsidRPr="00B75C9D" w:rsidDel="009F2152" w:rsidRDefault="00B8400D" w:rsidP="009F2152">
      <w:pPr>
        <w:pStyle w:val="a3"/>
        <w:rPr>
          <w:del w:id="231" w:author="烜華 張" w:date="2023-09-11T09:57:00Z"/>
          <w:rPrChange w:id="232" w:author="烜華 張" w:date="2021-07-08T17:04:00Z">
            <w:rPr>
              <w:del w:id="233" w:author="烜華 張" w:date="2023-09-11T09:57:00Z"/>
              <w:rFonts w:ascii="標楷體" w:eastAsia="標楷體" w:hAnsi="標楷體"/>
              <w:sz w:val="32"/>
              <w:szCs w:val="32"/>
            </w:rPr>
          </w:rPrChange>
        </w:rPr>
        <w:pPrChange w:id="234" w:author="烜華 張" w:date="2023-09-11T09:58:00Z">
          <w:pPr>
            <w:spacing w:line="600" w:lineRule="exact"/>
          </w:pPr>
        </w:pPrChange>
      </w:pPr>
      <w:del w:id="235" w:author="烜華 張" w:date="2023-09-11T09:57:00Z">
        <w:r w:rsidRPr="00B75C9D" w:rsidDel="009F2152">
          <w:rPr>
            <w:rFonts w:hint="eastAsia"/>
            <w:b/>
            <w:rPrChange w:id="236" w:author="烜華 張" w:date="2021-07-08T17:04:00Z">
              <w:rPr>
                <w:rFonts w:ascii="標楷體" w:eastAsia="標楷體" w:hAnsi="標楷體" w:hint="eastAsia"/>
                <w:b/>
                <w:sz w:val="32"/>
                <w:szCs w:val="32"/>
              </w:rPr>
            </w:rPrChange>
          </w:rPr>
          <w:delText>甲</w:delText>
        </w:r>
        <w:r w:rsidR="00607818" w:rsidRPr="00B75C9D" w:rsidDel="009F2152">
          <w:rPr>
            <w:rFonts w:hint="eastAsia"/>
            <w:b/>
            <w:rPrChange w:id="237" w:author="烜華 張" w:date="2021-07-08T17:04:00Z">
              <w:rPr>
                <w:rFonts w:ascii="標楷體" w:eastAsia="標楷體" w:hAnsi="標楷體" w:hint="eastAsia"/>
                <w:b/>
                <w:sz w:val="32"/>
                <w:szCs w:val="32"/>
              </w:rPr>
            </w:rPrChange>
          </w:rPr>
          <w:delText>方</w:delText>
        </w:r>
        <w:r w:rsidR="00BF508E" w:rsidRPr="00B75C9D" w:rsidDel="009F2152">
          <w:rPr>
            <w:rFonts w:hint="eastAsia"/>
            <w:b/>
            <w:rPrChange w:id="238" w:author="烜華 張" w:date="2021-07-08T17:04:00Z">
              <w:rPr>
                <w:rFonts w:ascii="標楷體" w:eastAsia="標楷體" w:hAnsi="標楷體" w:hint="eastAsia"/>
                <w:b/>
                <w:sz w:val="32"/>
                <w:szCs w:val="32"/>
              </w:rPr>
            </w:rPrChange>
          </w:rPr>
          <w:delText>：</w:delText>
        </w:r>
        <w:r w:rsidR="00093F44" w:rsidRPr="00B75C9D" w:rsidDel="009F2152">
          <w:rPr>
            <w:rPrChange w:id="239" w:author="烜華 張" w:date="2021-07-08T17:04:00Z">
              <w:rPr>
                <w:rFonts w:ascii="標楷體" w:eastAsia="標楷體" w:hAnsi="標楷體"/>
                <w:sz w:val="32"/>
                <w:szCs w:val="32"/>
              </w:rPr>
            </w:rPrChange>
          </w:rPr>
          <w:delText xml:space="preserve"> </w:delText>
        </w:r>
        <w:r w:rsidR="00B97C79" w:rsidRPr="00B75C9D" w:rsidDel="009F2152">
          <w:rPr>
            <w:rFonts w:hint="eastAsia"/>
            <w:rPrChange w:id="240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 xml:space="preserve">　　　　　　　（簽名蓋章）</w:delText>
        </w:r>
      </w:del>
    </w:p>
    <w:p w14:paraId="40C50112" w14:textId="5A702A9E" w:rsidR="00A8002F" w:rsidRPr="00B75C9D" w:rsidDel="009F2152" w:rsidRDefault="00A8002F" w:rsidP="009F2152">
      <w:pPr>
        <w:pStyle w:val="a3"/>
        <w:rPr>
          <w:del w:id="241" w:author="烜華 張" w:date="2023-09-11T09:57:00Z"/>
          <w:rPrChange w:id="242" w:author="烜華 張" w:date="2021-07-08T17:04:00Z">
            <w:rPr>
              <w:del w:id="243" w:author="烜華 張" w:date="2023-09-11T09:57:00Z"/>
              <w:rFonts w:ascii="標楷體" w:eastAsia="標楷體" w:hAnsi="標楷體"/>
              <w:sz w:val="32"/>
              <w:szCs w:val="32"/>
            </w:rPr>
          </w:rPrChange>
        </w:rPr>
        <w:pPrChange w:id="244" w:author="烜華 張" w:date="2023-09-11T09:58:00Z">
          <w:pPr>
            <w:spacing w:line="600" w:lineRule="exact"/>
          </w:pPr>
        </w:pPrChange>
      </w:pPr>
      <w:del w:id="245" w:author="烜華 張" w:date="2023-09-11T09:57:00Z">
        <w:r w:rsidRPr="00B75C9D" w:rsidDel="009F2152">
          <w:rPr>
            <w:rFonts w:hint="eastAsia"/>
            <w:rPrChange w:id="246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身分證字號</w:delText>
        </w:r>
        <w:r w:rsidR="00BF508E" w:rsidRPr="00B75C9D" w:rsidDel="009F2152">
          <w:rPr>
            <w:rFonts w:hint="eastAsia"/>
            <w:rPrChange w:id="247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：</w:delText>
        </w:r>
      </w:del>
    </w:p>
    <w:p w14:paraId="60C6D8D1" w14:textId="0B56E217" w:rsidR="00B8400D" w:rsidRPr="00B75C9D" w:rsidDel="009F2152" w:rsidRDefault="00A92389" w:rsidP="009F2152">
      <w:pPr>
        <w:pStyle w:val="a3"/>
        <w:rPr>
          <w:del w:id="248" w:author="烜華 張" w:date="2023-09-11T09:57:00Z"/>
          <w:rPrChange w:id="249" w:author="烜華 張" w:date="2021-07-08T17:04:00Z">
            <w:rPr>
              <w:del w:id="250" w:author="烜華 張" w:date="2023-09-11T09:57:00Z"/>
              <w:rFonts w:ascii="標楷體" w:eastAsia="標楷體" w:hAnsi="標楷體"/>
              <w:sz w:val="32"/>
              <w:szCs w:val="32"/>
            </w:rPr>
          </w:rPrChange>
        </w:rPr>
        <w:pPrChange w:id="251" w:author="烜華 張" w:date="2023-09-11T09:58:00Z">
          <w:pPr>
            <w:spacing w:line="600" w:lineRule="exact"/>
          </w:pPr>
        </w:pPrChange>
      </w:pPr>
      <w:del w:id="252" w:author="烜華 張" w:date="2023-09-11T09:57:00Z">
        <w:r w:rsidRPr="00B75C9D" w:rsidDel="009F2152">
          <w:rPr>
            <w:rFonts w:hint="eastAsia"/>
            <w:rPrChange w:id="253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戶籍</w:delText>
        </w:r>
        <w:r w:rsidR="00B8400D" w:rsidRPr="00B75C9D" w:rsidDel="009F2152">
          <w:rPr>
            <w:rFonts w:hint="eastAsia"/>
            <w:rPrChange w:id="254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地</w:delText>
        </w:r>
        <w:r w:rsidR="00607818" w:rsidRPr="00B75C9D" w:rsidDel="009F2152">
          <w:rPr>
            <w:rFonts w:hint="eastAsia"/>
            <w:rPrChange w:id="255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址</w:delText>
        </w:r>
        <w:r w:rsidR="00BF508E" w:rsidRPr="00B75C9D" w:rsidDel="009F2152">
          <w:rPr>
            <w:rFonts w:hint="eastAsia"/>
            <w:rPrChange w:id="256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：</w:delText>
        </w:r>
      </w:del>
    </w:p>
    <w:p w14:paraId="4778BC7E" w14:textId="101F516B" w:rsidR="00BF508E" w:rsidRPr="00B75C9D" w:rsidDel="00B75C9D" w:rsidRDefault="00BF508E" w:rsidP="009F2152">
      <w:pPr>
        <w:pStyle w:val="a3"/>
        <w:rPr>
          <w:del w:id="257" w:author="烜華 張" w:date="2021-07-08T17:04:00Z"/>
          <w:rPrChange w:id="258" w:author="烜華 張" w:date="2021-07-08T17:04:00Z">
            <w:rPr>
              <w:del w:id="259" w:author="烜華 張" w:date="2021-07-08T17:04:00Z"/>
              <w:rFonts w:ascii="標楷體" w:eastAsia="標楷體" w:hAnsi="標楷體"/>
              <w:sz w:val="32"/>
              <w:szCs w:val="32"/>
            </w:rPr>
          </w:rPrChange>
        </w:rPr>
        <w:pPrChange w:id="260" w:author="烜華 張" w:date="2023-09-11T09:58:00Z">
          <w:pPr>
            <w:spacing w:line="600" w:lineRule="exact"/>
          </w:pPr>
        </w:pPrChange>
      </w:pPr>
    </w:p>
    <w:p w14:paraId="7DE3FD32" w14:textId="51D454B6" w:rsidR="00B8400D" w:rsidRPr="00B75C9D" w:rsidDel="009F2152" w:rsidRDefault="00B8400D" w:rsidP="009F2152">
      <w:pPr>
        <w:pStyle w:val="a3"/>
        <w:rPr>
          <w:del w:id="261" w:author="烜華 張" w:date="2023-09-11T09:57:00Z"/>
          <w:rPrChange w:id="262" w:author="烜華 張" w:date="2021-07-08T17:04:00Z">
            <w:rPr>
              <w:del w:id="263" w:author="烜華 張" w:date="2023-09-11T09:57:00Z"/>
              <w:rFonts w:ascii="標楷體" w:eastAsia="標楷體" w:hAnsi="標楷體"/>
              <w:sz w:val="32"/>
              <w:szCs w:val="32"/>
            </w:rPr>
          </w:rPrChange>
        </w:rPr>
        <w:pPrChange w:id="264" w:author="烜華 張" w:date="2023-09-11T09:58:00Z">
          <w:pPr>
            <w:tabs>
              <w:tab w:val="left" w:pos="3119"/>
            </w:tabs>
            <w:spacing w:line="600" w:lineRule="exact"/>
          </w:pPr>
        </w:pPrChange>
      </w:pPr>
      <w:del w:id="265" w:author="烜華 張" w:date="2023-09-11T09:57:00Z">
        <w:r w:rsidRPr="00B75C9D" w:rsidDel="009F2152">
          <w:rPr>
            <w:rFonts w:hint="eastAsia"/>
            <w:b/>
            <w:rPrChange w:id="266" w:author="烜華 張" w:date="2021-07-08T17:04:00Z">
              <w:rPr>
                <w:rFonts w:ascii="標楷體" w:eastAsia="標楷體" w:hAnsi="標楷體" w:hint="eastAsia"/>
                <w:b/>
                <w:sz w:val="32"/>
                <w:szCs w:val="32"/>
              </w:rPr>
            </w:rPrChange>
          </w:rPr>
          <w:delText>乙</w:delText>
        </w:r>
        <w:r w:rsidR="00607818" w:rsidRPr="00B75C9D" w:rsidDel="009F2152">
          <w:rPr>
            <w:rFonts w:hint="eastAsia"/>
            <w:b/>
            <w:rPrChange w:id="267" w:author="烜華 張" w:date="2021-07-08T17:04:00Z">
              <w:rPr>
                <w:rFonts w:ascii="標楷體" w:eastAsia="標楷體" w:hAnsi="標楷體" w:hint="eastAsia"/>
                <w:b/>
                <w:sz w:val="32"/>
                <w:szCs w:val="32"/>
              </w:rPr>
            </w:rPrChange>
          </w:rPr>
          <w:delText>方</w:delText>
        </w:r>
        <w:r w:rsidR="00BF508E" w:rsidRPr="00B75C9D" w:rsidDel="009F2152">
          <w:rPr>
            <w:rFonts w:hint="eastAsia"/>
            <w:b/>
            <w:rPrChange w:id="268" w:author="烜華 張" w:date="2021-07-08T17:04:00Z">
              <w:rPr>
                <w:rFonts w:ascii="標楷體" w:eastAsia="標楷體" w:hAnsi="標楷體" w:hint="eastAsia"/>
                <w:b/>
                <w:sz w:val="32"/>
                <w:szCs w:val="32"/>
              </w:rPr>
            </w:rPrChange>
          </w:rPr>
          <w:delText>：</w:delText>
        </w:r>
        <w:r w:rsidR="00093F44" w:rsidRPr="00B75C9D" w:rsidDel="009F2152">
          <w:rPr>
            <w:rPrChange w:id="269" w:author="烜華 張" w:date="2021-07-08T17:04:00Z">
              <w:rPr>
                <w:rFonts w:ascii="標楷體" w:eastAsia="標楷體" w:hAnsi="標楷體"/>
                <w:sz w:val="32"/>
                <w:szCs w:val="32"/>
              </w:rPr>
            </w:rPrChange>
          </w:rPr>
          <w:delText xml:space="preserve"> </w:delText>
        </w:r>
        <w:r w:rsidR="00B97C79" w:rsidRPr="00B75C9D" w:rsidDel="009F2152">
          <w:rPr>
            <w:rFonts w:hint="eastAsia"/>
            <w:rPrChange w:id="270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 xml:space="preserve">　　　　　　　（簽名蓋章）</w:delText>
        </w:r>
      </w:del>
    </w:p>
    <w:p w14:paraId="2E7555AF" w14:textId="0D481EB4" w:rsidR="00951720" w:rsidRPr="00B75C9D" w:rsidDel="009F2152" w:rsidRDefault="00951720" w:rsidP="009F2152">
      <w:pPr>
        <w:pStyle w:val="a3"/>
        <w:rPr>
          <w:del w:id="271" w:author="烜華 張" w:date="2023-09-11T09:57:00Z"/>
          <w:rPrChange w:id="272" w:author="烜華 張" w:date="2021-07-08T17:04:00Z">
            <w:rPr>
              <w:del w:id="273" w:author="烜華 張" w:date="2023-09-11T09:57:00Z"/>
              <w:rFonts w:ascii="標楷體" w:eastAsia="標楷體" w:hAnsi="標楷體"/>
              <w:sz w:val="32"/>
              <w:szCs w:val="32"/>
            </w:rPr>
          </w:rPrChange>
        </w:rPr>
        <w:pPrChange w:id="274" w:author="烜華 張" w:date="2023-09-11T09:58:00Z">
          <w:pPr>
            <w:spacing w:line="600" w:lineRule="exact"/>
          </w:pPr>
        </w:pPrChange>
      </w:pPr>
      <w:del w:id="275" w:author="烜華 張" w:date="2023-09-11T09:57:00Z">
        <w:r w:rsidRPr="00B75C9D" w:rsidDel="009F2152">
          <w:rPr>
            <w:rFonts w:hint="eastAsia"/>
            <w:rPrChange w:id="276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身分證字號</w:delText>
        </w:r>
        <w:r w:rsidR="00BF508E" w:rsidRPr="00B75C9D" w:rsidDel="009F2152">
          <w:rPr>
            <w:rFonts w:hint="eastAsia"/>
            <w:rPrChange w:id="277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：</w:delText>
        </w:r>
      </w:del>
    </w:p>
    <w:p w14:paraId="6664F16A" w14:textId="0BF44CC9" w:rsidR="00BF508E" w:rsidRPr="00B75C9D" w:rsidDel="009F2152" w:rsidRDefault="00A92389" w:rsidP="009F2152">
      <w:pPr>
        <w:pStyle w:val="a3"/>
        <w:rPr>
          <w:del w:id="278" w:author="烜華 張" w:date="2023-09-11T09:57:00Z"/>
          <w:rPrChange w:id="279" w:author="烜華 張" w:date="2021-07-08T17:04:00Z">
            <w:rPr>
              <w:del w:id="280" w:author="烜華 張" w:date="2023-09-11T09:57:00Z"/>
              <w:rFonts w:ascii="標楷體" w:eastAsia="標楷體" w:hAnsi="標楷體"/>
              <w:sz w:val="32"/>
              <w:szCs w:val="32"/>
            </w:rPr>
          </w:rPrChange>
        </w:rPr>
        <w:pPrChange w:id="281" w:author="烜華 張" w:date="2023-09-11T09:58:00Z">
          <w:pPr>
            <w:spacing w:line="600" w:lineRule="exact"/>
          </w:pPr>
        </w:pPrChange>
      </w:pPr>
      <w:del w:id="282" w:author="烜華 張" w:date="2023-09-11T09:57:00Z">
        <w:r w:rsidRPr="00B75C9D" w:rsidDel="009F2152">
          <w:rPr>
            <w:rFonts w:hint="eastAsia"/>
            <w:rPrChange w:id="283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戶籍</w:delText>
        </w:r>
        <w:r w:rsidR="00B8400D" w:rsidRPr="00B75C9D" w:rsidDel="009F2152">
          <w:rPr>
            <w:rFonts w:hint="eastAsia"/>
            <w:rPrChange w:id="284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地</w:delText>
        </w:r>
        <w:r w:rsidR="00607818" w:rsidRPr="00B75C9D" w:rsidDel="009F2152">
          <w:rPr>
            <w:rFonts w:hint="eastAsia"/>
            <w:rPrChange w:id="285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址</w:delText>
        </w:r>
        <w:r w:rsidR="00BF508E" w:rsidRPr="00B75C9D" w:rsidDel="009F2152">
          <w:rPr>
            <w:rFonts w:hint="eastAsia"/>
            <w:rPrChange w:id="286" w:author="烜華 張" w:date="2021-07-08T17:04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：</w:delText>
        </w:r>
        <w:r w:rsidR="00093F44" w:rsidRPr="00B75C9D" w:rsidDel="009F2152">
          <w:rPr>
            <w:rPrChange w:id="287" w:author="烜華 張" w:date="2021-07-08T17:04:00Z">
              <w:rPr>
                <w:rFonts w:ascii="標楷體" w:eastAsia="標楷體" w:hAnsi="標楷體"/>
                <w:sz w:val="32"/>
                <w:szCs w:val="32"/>
              </w:rPr>
            </w:rPrChange>
          </w:rPr>
          <w:delText xml:space="preserve"> </w:delText>
        </w:r>
      </w:del>
    </w:p>
    <w:p w14:paraId="6A19006B" w14:textId="696E2BA2" w:rsidR="00B8400D" w:rsidRPr="00B75C9D" w:rsidRDefault="00571FDF" w:rsidP="009F2152">
      <w:pPr>
        <w:pStyle w:val="a3"/>
        <w:rPr>
          <w:rPrChange w:id="288" w:author="烜華 張" w:date="2021-07-08T17:04:00Z">
            <w:rPr>
              <w:rFonts w:ascii="標楷體" w:eastAsia="標楷體" w:hAnsi="標楷體"/>
              <w:sz w:val="32"/>
              <w:szCs w:val="32"/>
            </w:rPr>
          </w:rPrChange>
        </w:rPr>
        <w:pPrChange w:id="289" w:author="烜華 張" w:date="2023-09-11T09:58:00Z">
          <w:pPr>
            <w:spacing w:line="600" w:lineRule="exact"/>
            <w:jc w:val="distribute"/>
          </w:pPr>
        </w:pPrChange>
      </w:pPr>
      <w:del w:id="290" w:author="烜華 張" w:date="2023-09-11T09:57:00Z">
        <w:r w:rsidRPr="009F2152" w:rsidDel="009F2152">
          <w:rPr>
            <w:rFonts w:hint="eastAsia"/>
            <w:rPrChange w:id="291" w:author="烜華 張" w:date="2023-09-11T09:57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中華民國</w:delText>
        </w:r>
        <w:r w:rsidR="00A92389" w:rsidRPr="009F2152" w:rsidDel="009F2152">
          <w:rPr>
            <w:rFonts w:hint="eastAsia"/>
            <w:u w:val="single"/>
            <w:rPrChange w:id="292" w:author="烜華 張" w:date="2023-09-11T09:57:00Z">
              <w:rPr>
                <w:rFonts w:ascii="標楷體" w:eastAsia="標楷體" w:hAnsi="標楷體" w:hint="eastAsia"/>
                <w:sz w:val="32"/>
                <w:szCs w:val="32"/>
                <w:u w:val="single"/>
              </w:rPr>
            </w:rPrChange>
          </w:rPr>
          <w:delText xml:space="preserve">　　　</w:delText>
        </w:r>
        <w:r w:rsidRPr="009F2152" w:rsidDel="009F2152">
          <w:rPr>
            <w:rFonts w:hint="eastAsia"/>
            <w:rPrChange w:id="293" w:author="烜華 張" w:date="2023-09-11T09:57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年</w:delText>
        </w:r>
        <w:r w:rsidR="00A92389" w:rsidRPr="009F2152" w:rsidDel="009F2152">
          <w:rPr>
            <w:rFonts w:hint="eastAsia"/>
            <w:u w:val="single"/>
            <w:rPrChange w:id="294" w:author="烜華 張" w:date="2023-09-11T09:57:00Z">
              <w:rPr>
                <w:rFonts w:ascii="標楷體" w:eastAsia="標楷體" w:hAnsi="標楷體" w:hint="eastAsia"/>
                <w:sz w:val="32"/>
                <w:szCs w:val="32"/>
                <w:u w:val="single"/>
              </w:rPr>
            </w:rPrChange>
          </w:rPr>
          <w:delText xml:space="preserve">　　</w:delText>
        </w:r>
        <w:r w:rsidRPr="009F2152" w:rsidDel="009F2152">
          <w:rPr>
            <w:rFonts w:hint="eastAsia"/>
            <w:rPrChange w:id="295" w:author="烜華 張" w:date="2023-09-11T09:57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月</w:delText>
        </w:r>
        <w:r w:rsidR="00A92389" w:rsidRPr="009F2152" w:rsidDel="009F2152">
          <w:rPr>
            <w:rFonts w:hint="eastAsia"/>
            <w:u w:val="single"/>
            <w:rPrChange w:id="296" w:author="烜華 張" w:date="2023-09-11T09:57:00Z">
              <w:rPr>
                <w:rFonts w:ascii="標楷體" w:eastAsia="標楷體" w:hAnsi="標楷體" w:hint="eastAsia"/>
                <w:sz w:val="32"/>
                <w:szCs w:val="32"/>
                <w:u w:val="single"/>
              </w:rPr>
            </w:rPrChange>
          </w:rPr>
          <w:delText xml:space="preserve">　　</w:delText>
        </w:r>
        <w:r w:rsidRPr="009F2152" w:rsidDel="009F2152">
          <w:rPr>
            <w:rFonts w:hint="eastAsia"/>
            <w:rPrChange w:id="297" w:author="烜華 張" w:date="2023-09-11T09:57:00Z">
              <w:rPr>
                <w:rFonts w:ascii="標楷體" w:eastAsia="標楷體" w:hAnsi="標楷體" w:hint="eastAsia"/>
                <w:sz w:val="32"/>
                <w:szCs w:val="32"/>
              </w:rPr>
            </w:rPrChange>
          </w:rPr>
          <w:delText>日</w:delText>
        </w:r>
      </w:del>
    </w:p>
    <w:sectPr w:rsidR="00B8400D" w:rsidRPr="00B75C9D" w:rsidSect="00B75C9D">
      <w:footerReference w:type="default" r:id="rId8"/>
      <w:pgSz w:w="11906" w:h="16838"/>
      <w:pgMar w:top="709" w:right="991" w:bottom="426" w:left="1418" w:header="851" w:footer="992" w:gutter="0"/>
      <w:cols w:space="425"/>
      <w:docGrid w:type="lines" w:linePitch="360"/>
      <w:sectPrChange w:id="298" w:author="烜華 張" w:date="2021-07-08T17:04:00Z">
        <w:sectPr w:rsidR="00B8400D" w:rsidRPr="00B75C9D" w:rsidSect="00B75C9D">
          <w:pgMar w:top="1276" w:right="1800" w:bottom="1440" w:left="1800" w:header="851" w:footer="992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DDE82" w14:textId="77777777" w:rsidR="00DB43EF" w:rsidRDefault="00DB43EF" w:rsidP="00EE7EAA">
      <w:r>
        <w:separator/>
      </w:r>
    </w:p>
  </w:endnote>
  <w:endnote w:type="continuationSeparator" w:id="0">
    <w:p w14:paraId="4C559D67" w14:textId="77777777" w:rsidR="00DB43EF" w:rsidRDefault="00DB43EF" w:rsidP="00EE7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行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4807925"/>
      <w:docPartObj>
        <w:docPartGallery w:val="Page Numbers (Bottom of Page)"/>
        <w:docPartUnique/>
      </w:docPartObj>
    </w:sdtPr>
    <w:sdtEndPr>
      <w:rPr>
        <w:rFonts w:ascii="標楷體" w:eastAsia="標楷體" w:hAnsi="標楷體"/>
      </w:rPr>
    </w:sdtEndPr>
    <w:sdtContent>
      <w:p w14:paraId="16ED21CB" w14:textId="77777777" w:rsidR="004A08F1" w:rsidRPr="00B97C79" w:rsidRDefault="004A08F1" w:rsidP="00B97C79">
        <w:pPr>
          <w:pStyle w:val="ad"/>
          <w:jc w:val="center"/>
          <w:rPr>
            <w:rFonts w:ascii="標楷體" w:eastAsia="標楷體" w:hAnsi="標楷體"/>
          </w:rPr>
        </w:pPr>
        <w:r w:rsidRPr="00B97C79">
          <w:rPr>
            <w:rFonts w:ascii="標楷體" w:eastAsia="標楷體" w:hAnsi="標楷體" w:hint="eastAsia"/>
          </w:rPr>
          <w:t>第</w:t>
        </w:r>
        <w:r w:rsidR="00F31419" w:rsidRPr="00B97C79">
          <w:rPr>
            <w:rFonts w:ascii="標楷體" w:eastAsia="標楷體" w:hAnsi="標楷體"/>
          </w:rPr>
          <w:fldChar w:fldCharType="begin"/>
        </w:r>
        <w:r w:rsidRPr="00B97C79">
          <w:rPr>
            <w:rFonts w:ascii="標楷體" w:eastAsia="標楷體" w:hAnsi="標楷體"/>
          </w:rPr>
          <w:instrText>PAGE   \* MERGEFORMAT</w:instrText>
        </w:r>
        <w:r w:rsidR="00F31419" w:rsidRPr="00B97C79">
          <w:rPr>
            <w:rFonts w:ascii="標楷體" w:eastAsia="標楷體" w:hAnsi="標楷體"/>
          </w:rPr>
          <w:fldChar w:fldCharType="separate"/>
        </w:r>
        <w:r w:rsidR="00416923" w:rsidRPr="00416923">
          <w:rPr>
            <w:rFonts w:ascii="標楷體" w:eastAsia="標楷體" w:hAnsi="標楷體"/>
            <w:noProof/>
            <w:lang w:val="zh-TW"/>
          </w:rPr>
          <w:t>1</w:t>
        </w:r>
        <w:r w:rsidR="00F31419" w:rsidRPr="00B97C79">
          <w:rPr>
            <w:rFonts w:ascii="標楷體" w:eastAsia="標楷體" w:hAnsi="標楷體"/>
          </w:rPr>
          <w:fldChar w:fldCharType="end"/>
        </w:r>
        <w:r w:rsidRPr="00B97C79">
          <w:rPr>
            <w:rFonts w:ascii="標楷體" w:eastAsia="標楷體" w:hAnsi="標楷體" w:hint="eastAsia"/>
          </w:rPr>
          <w:t>頁</w:t>
        </w:r>
        <w:r w:rsidR="008F6843" w:rsidRPr="00B97C79">
          <w:rPr>
            <w:rFonts w:ascii="標楷體" w:eastAsia="標楷體" w:hAnsi="標楷體" w:hint="eastAsia"/>
          </w:rPr>
          <w:t>，</w:t>
        </w:r>
        <w:r w:rsidR="00B97C79" w:rsidRPr="00B97C79">
          <w:rPr>
            <w:rFonts w:ascii="標楷體" w:eastAsia="標楷體" w:hAnsi="標楷體" w:hint="eastAsia"/>
          </w:rPr>
          <w:t>共</w:t>
        </w:r>
        <w:r w:rsidR="00B97C79">
          <w:rPr>
            <w:rFonts w:ascii="標楷體" w:eastAsia="標楷體" w:hAnsi="標楷體" w:hint="eastAsia"/>
          </w:rPr>
          <w:t>２</w:t>
        </w:r>
        <w:r w:rsidR="00B97C79" w:rsidRPr="00B97C79">
          <w:rPr>
            <w:rFonts w:ascii="標楷體" w:eastAsia="標楷體" w:hAnsi="標楷體" w:hint="eastAsia"/>
          </w:rPr>
          <w:t>頁</w:t>
        </w:r>
      </w:p>
    </w:sdtContent>
  </w:sdt>
  <w:p w14:paraId="223639BF" w14:textId="77777777" w:rsidR="004A08F1" w:rsidRDefault="004A08F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E6280" w14:textId="77777777" w:rsidR="00DB43EF" w:rsidRDefault="00DB43EF" w:rsidP="00EE7EAA">
      <w:r>
        <w:separator/>
      </w:r>
    </w:p>
  </w:footnote>
  <w:footnote w:type="continuationSeparator" w:id="0">
    <w:p w14:paraId="7B794B93" w14:textId="77777777" w:rsidR="00DB43EF" w:rsidRDefault="00DB43EF" w:rsidP="00EE7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00ED"/>
    <w:multiLevelType w:val="hybridMultilevel"/>
    <w:tmpl w:val="98BA9B2A"/>
    <w:lvl w:ilvl="0" w:tplc="31620B84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827D98"/>
    <w:multiLevelType w:val="singleLevel"/>
    <w:tmpl w:val="E474CD02"/>
    <w:lvl w:ilvl="0">
      <w:start w:val="1"/>
      <w:numFmt w:val="taiwaneseCountingThousand"/>
      <w:lvlText w:val="%1、"/>
      <w:lvlJc w:val="left"/>
      <w:pPr>
        <w:tabs>
          <w:tab w:val="num" w:pos="705"/>
        </w:tabs>
        <w:ind w:left="705" w:hanging="525"/>
      </w:pPr>
      <w:rPr>
        <w:rFonts w:ascii="華康行書體" w:eastAsia="華康行書體" w:hint="eastAsia"/>
        <w:sz w:val="26"/>
      </w:rPr>
    </w:lvl>
  </w:abstractNum>
  <w:abstractNum w:abstractNumId="2" w15:restartNumberingAfterBreak="0">
    <w:nsid w:val="2D0A17A8"/>
    <w:multiLevelType w:val="hybridMultilevel"/>
    <w:tmpl w:val="39C2406A"/>
    <w:lvl w:ilvl="0" w:tplc="7E7AAD98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5324176">
    <w:abstractNumId w:val="0"/>
  </w:num>
  <w:num w:numId="2" w16cid:durableId="1428187011">
    <w:abstractNumId w:val="1"/>
    <w:lvlOverride w:ilvl="0">
      <w:startOverride w:val="1"/>
    </w:lvlOverride>
  </w:num>
  <w:num w:numId="3" w16cid:durableId="211439615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烜華 張">
    <w15:presenceInfo w15:providerId="Windows Live" w15:userId="27396053e2e082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6F"/>
    <w:rsid w:val="00006449"/>
    <w:rsid w:val="000157C1"/>
    <w:rsid w:val="00050870"/>
    <w:rsid w:val="00072118"/>
    <w:rsid w:val="00080212"/>
    <w:rsid w:val="00093F44"/>
    <w:rsid w:val="000A1ADE"/>
    <w:rsid w:val="000C52A7"/>
    <w:rsid w:val="000F464C"/>
    <w:rsid w:val="0010499A"/>
    <w:rsid w:val="00104ECC"/>
    <w:rsid w:val="00115545"/>
    <w:rsid w:val="00137336"/>
    <w:rsid w:val="00154486"/>
    <w:rsid w:val="001600AC"/>
    <w:rsid w:val="001753FC"/>
    <w:rsid w:val="0018298A"/>
    <w:rsid w:val="001A3E29"/>
    <w:rsid w:val="001D2EAE"/>
    <w:rsid w:val="001D455C"/>
    <w:rsid w:val="001D6227"/>
    <w:rsid w:val="002035E1"/>
    <w:rsid w:val="00255C3C"/>
    <w:rsid w:val="00260269"/>
    <w:rsid w:val="00270C42"/>
    <w:rsid w:val="002A7342"/>
    <w:rsid w:val="002B2E5D"/>
    <w:rsid w:val="002C2101"/>
    <w:rsid w:val="002D3428"/>
    <w:rsid w:val="00325089"/>
    <w:rsid w:val="00327030"/>
    <w:rsid w:val="0033455C"/>
    <w:rsid w:val="00336A51"/>
    <w:rsid w:val="00376054"/>
    <w:rsid w:val="00376DD4"/>
    <w:rsid w:val="00391602"/>
    <w:rsid w:val="003A2E57"/>
    <w:rsid w:val="003A48E5"/>
    <w:rsid w:val="003C0242"/>
    <w:rsid w:val="003C05D2"/>
    <w:rsid w:val="003C221B"/>
    <w:rsid w:val="003F0D95"/>
    <w:rsid w:val="003F7160"/>
    <w:rsid w:val="00416923"/>
    <w:rsid w:val="0042448B"/>
    <w:rsid w:val="004359AB"/>
    <w:rsid w:val="00455EE2"/>
    <w:rsid w:val="00467684"/>
    <w:rsid w:val="00480B7A"/>
    <w:rsid w:val="00482C5D"/>
    <w:rsid w:val="004A08F1"/>
    <w:rsid w:val="004B3176"/>
    <w:rsid w:val="004C562B"/>
    <w:rsid w:val="004D04F7"/>
    <w:rsid w:val="004E2B6F"/>
    <w:rsid w:val="004E5BCB"/>
    <w:rsid w:val="004E6AD1"/>
    <w:rsid w:val="004F6780"/>
    <w:rsid w:val="00514F2F"/>
    <w:rsid w:val="00535C0B"/>
    <w:rsid w:val="005403D7"/>
    <w:rsid w:val="0054582A"/>
    <w:rsid w:val="00571FDF"/>
    <w:rsid w:val="005743A1"/>
    <w:rsid w:val="0058188B"/>
    <w:rsid w:val="00582CEC"/>
    <w:rsid w:val="005841EB"/>
    <w:rsid w:val="00584D02"/>
    <w:rsid w:val="005A5161"/>
    <w:rsid w:val="005B0A4F"/>
    <w:rsid w:val="005B2FA9"/>
    <w:rsid w:val="005B4D9C"/>
    <w:rsid w:val="005B515E"/>
    <w:rsid w:val="005B71E4"/>
    <w:rsid w:val="005E08FD"/>
    <w:rsid w:val="00604C27"/>
    <w:rsid w:val="00607818"/>
    <w:rsid w:val="00645AEC"/>
    <w:rsid w:val="006532BD"/>
    <w:rsid w:val="00654CE2"/>
    <w:rsid w:val="006579D9"/>
    <w:rsid w:val="006707AD"/>
    <w:rsid w:val="00672099"/>
    <w:rsid w:val="0068596B"/>
    <w:rsid w:val="00687642"/>
    <w:rsid w:val="006A0579"/>
    <w:rsid w:val="006D781D"/>
    <w:rsid w:val="00706180"/>
    <w:rsid w:val="00715618"/>
    <w:rsid w:val="00723CB0"/>
    <w:rsid w:val="00744865"/>
    <w:rsid w:val="0075245D"/>
    <w:rsid w:val="00771562"/>
    <w:rsid w:val="00771A2E"/>
    <w:rsid w:val="00782693"/>
    <w:rsid w:val="007E08E0"/>
    <w:rsid w:val="007F573E"/>
    <w:rsid w:val="007F68C6"/>
    <w:rsid w:val="0080408C"/>
    <w:rsid w:val="00824902"/>
    <w:rsid w:val="00830726"/>
    <w:rsid w:val="00836862"/>
    <w:rsid w:val="00867AAA"/>
    <w:rsid w:val="008A40DE"/>
    <w:rsid w:val="008B482F"/>
    <w:rsid w:val="008E0EF6"/>
    <w:rsid w:val="008F5D41"/>
    <w:rsid w:val="008F6843"/>
    <w:rsid w:val="00945C6B"/>
    <w:rsid w:val="00951720"/>
    <w:rsid w:val="00974ED4"/>
    <w:rsid w:val="00977721"/>
    <w:rsid w:val="00984051"/>
    <w:rsid w:val="00987EBC"/>
    <w:rsid w:val="009903AB"/>
    <w:rsid w:val="00997635"/>
    <w:rsid w:val="009A0606"/>
    <w:rsid w:val="009B3770"/>
    <w:rsid w:val="009F0533"/>
    <w:rsid w:val="009F2152"/>
    <w:rsid w:val="00A019C7"/>
    <w:rsid w:val="00A120C0"/>
    <w:rsid w:val="00A8002F"/>
    <w:rsid w:val="00A90D6A"/>
    <w:rsid w:val="00A92389"/>
    <w:rsid w:val="00A94CEB"/>
    <w:rsid w:val="00AC35A9"/>
    <w:rsid w:val="00B0607E"/>
    <w:rsid w:val="00B13EC7"/>
    <w:rsid w:val="00B156DD"/>
    <w:rsid w:val="00B16DC8"/>
    <w:rsid w:val="00B44B5C"/>
    <w:rsid w:val="00B75C9D"/>
    <w:rsid w:val="00B8400D"/>
    <w:rsid w:val="00B86521"/>
    <w:rsid w:val="00B951CA"/>
    <w:rsid w:val="00B97C79"/>
    <w:rsid w:val="00BF059C"/>
    <w:rsid w:val="00BF059D"/>
    <w:rsid w:val="00BF06C4"/>
    <w:rsid w:val="00BF0D98"/>
    <w:rsid w:val="00BF508E"/>
    <w:rsid w:val="00C12E5A"/>
    <w:rsid w:val="00C237C2"/>
    <w:rsid w:val="00C33307"/>
    <w:rsid w:val="00C4204B"/>
    <w:rsid w:val="00C53069"/>
    <w:rsid w:val="00C563DA"/>
    <w:rsid w:val="00C64F0A"/>
    <w:rsid w:val="00CD27DD"/>
    <w:rsid w:val="00CE5547"/>
    <w:rsid w:val="00CF109B"/>
    <w:rsid w:val="00CF6BF8"/>
    <w:rsid w:val="00D0012D"/>
    <w:rsid w:val="00D565A0"/>
    <w:rsid w:val="00D63A42"/>
    <w:rsid w:val="00D666DF"/>
    <w:rsid w:val="00D7008B"/>
    <w:rsid w:val="00DA4B52"/>
    <w:rsid w:val="00DA68F8"/>
    <w:rsid w:val="00DA7C38"/>
    <w:rsid w:val="00DB43EF"/>
    <w:rsid w:val="00DD033D"/>
    <w:rsid w:val="00DD2F54"/>
    <w:rsid w:val="00DE3EA3"/>
    <w:rsid w:val="00DE59A6"/>
    <w:rsid w:val="00DE5EC3"/>
    <w:rsid w:val="00DF5595"/>
    <w:rsid w:val="00DF74B5"/>
    <w:rsid w:val="00E07992"/>
    <w:rsid w:val="00E1745C"/>
    <w:rsid w:val="00E178E8"/>
    <w:rsid w:val="00E322FB"/>
    <w:rsid w:val="00E42622"/>
    <w:rsid w:val="00EA46FC"/>
    <w:rsid w:val="00EB0925"/>
    <w:rsid w:val="00EB42FC"/>
    <w:rsid w:val="00EC365E"/>
    <w:rsid w:val="00EC7F06"/>
    <w:rsid w:val="00EE7EAA"/>
    <w:rsid w:val="00EF1655"/>
    <w:rsid w:val="00EF6FD0"/>
    <w:rsid w:val="00F06964"/>
    <w:rsid w:val="00F2186F"/>
    <w:rsid w:val="00F31419"/>
    <w:rsid w:val="00F34B39"/>
    <w:rsid w:val="00F416E4"/>
    <w:rsid w:val="00F661E1"/>
    <w:rsid w:val="00F679AB"/>
    <w:rsid w:val="00F70A72"/>
    <w:rsid w:val="00F83FE9"/>
    <w:rsid w:val="00F95F57"/>
    <w:rsid w:val="00FA18CD"/>
    <w:rsid w:val="00FA2B51"/>
    <w:rsid w:val="00FB7EDA"/>
    <w:rsid w:val="00FC0076"/>
    <w:rsid w:val="00FC0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7BF9F"/>
  <w15:docId w15:val="{32865ECA-2A99-46D6-9F1F-097E1D5E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5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428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33455C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3455C"/>
    <w:pPr>
      <w:jc w:val="left"/>
    </w:pPr>
  </w:style>
  <w:style w:type="character" w:customStyle="1" w:styleId="a6">
    <w:name w:val="註解文字 字元"/>
    <w:basedOn w:val="a0"/>
    <w:link w:val="a5"/>
    <w:uiPriority w:val="99"/>
    <w:semiHidden/>
    <w:rsid w:val="0033455C"/>
  </w:style>
  <w:style w:type="paragraph" w:styleId="a7">
    <w:name w:val="annotation subject"/>
    <w:basedOn w:val="a5"/>
    <w:next w:val="a5"/>
    <w:link w:val="a8"/>
    <w:uiPriority w:val="99"/>
    <w:semiHidden/>
    <w:unhideWhenUsed/>
    <w:rsid w:val="0033455C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3455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3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3455C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EE7E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EE7EAA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EE7E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EE7EAA"/>
    <w:rPr>
      <w:sz w:val="20"/>
      <w:szCs w:val="20"/>
    </w:rPr>
  </w:style>
  <w:style w:type="paragraph" w:styleId="af">
    <w:name w:val="Plain Text"/>
    <w:basedOn w:val="a"/>
    <w:link w:val="af0"/>
    <w:semiHidden/>
    <w:unhideWhenUsed/>
    <w:rsid w:val="00535C0B"/>
    <w:pPr>
      <w:jc w:val="left"/>
    </w:pPr>
    <w:rPr>
      <w:rFonts w:ascii="細明體" w:eastAsia="細明體" w:hAnsi="Courier New" w:cs="Times New Roman"/>
      <w:szCs w:val="20"/>
    </w:rPr>
  </w:style>
  <w:style w:type="character" w:customStyle="1" w:styleId="af0">
    <w:name w:val="純文字 字元"/>
    <w:basedOn w:val="a0"/>
    <w:link w:val="af"/>
    <w:semiHidden/>
    <w:rsid w:val="00535C0B"/>
    <w:rPr>
      <w:rFonts w:ascii="細明體" w:eastAsia="細明體" w:hAnsi="Courier New" w:cs="Times New Roman"/>
      <w:szCs w:val="20"/>
    </w:rPr>
  </w:style>
  <w:style w:type="character" w:customStyle="1" w:styleId="ft">
    <w:name w:val="ft"/>
    <w:basedOn w:val="a0"/>
    <w:rsid w:val="00CF109B"/>
  </w:style>
  <w:style w:type="character" w:styleId="af1">
    <w:name w:val="Emphasis"/>
    <w:basedOn w:val="a0"/>
    <w:uiPriority w:val="20"/>
    <w:qFormat/>
    <w:rsid w:val="00CF109B"/>
    <w:rPr>
      <w:i/>
      <w:iCs/>
    </w:rPr>
  </w:style>
  <w:style w:type="character" w:customStyle="1" w:styleId="apple-converted-space">
    <w:name w:val="apple-converted-space"/>
    <w:basedOn w:val="a0"/>
    <w:rsid w:val="00CF109B"/>
  </w:style>
  <w:style w:type="paragraph" w:styleId="af2">
    <w:name w:val="Revision"/>
    <w:hidden/>
    <w:uiPriority w:val="99"/>
    <w:semiHidden/>
    <w:rsid w:val="009F215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9E30B5-7E90-4190-88A9-CEA19554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烜華 張</cp:lastModifiedBy>
  <cp:revision>6</cp:revision>
  <cp:lastPrinted>2021-07-06T04:25:00Z</cp:lastPrinted>
  <dcterms:created xsi:type="dcterms:W3CDTF">2021-07-06T05:22:00Z</dcterms:created>
  <dcterms:modified xsi:type="dcterms:W3CDTF">2023-09-11T01:58:00Z</dcterms:modified>
</cp:coreProperties>
</file>